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14764" w14:textId="77777777" w:rsidR="0072712C" w:rsidRDefault="00364841" w:rsidP="006F4DAE">
      <w:pPr>
        <w:spacing w:line="360" w:lineRule="auto"/>
        <w:ind w:left="360"/>
        <w:jc w:val="both"/>
        <w:rPr>
          <w:b/>
          <w:sz w:val="24"/>
          <w:szCs w:val="24"/>
        </w:rPr>
        <w:pPrChange w:id="0" w:author="Thiago Ferreira Quilice" w:date="2018-10-01T23:32:00Z">
          <w:pPr>
            <w:spacing w:line="360" w:lineRule="auto"/>
            <w:ind w:left="360"/>
            <w:jc w:val="center"/>
          </w:pPr>
        </w:pPrChange>
      </w:pPr>
      <w:commentRangeStart w:id="1"/>
      <w:r>
        <w:rPr>
          <w:b/>
          <w:sz w:val="24"/>
          <w:szCs w:val="24"/>
        </w:rPr>
        <w:t>Sumário</w:t>
      </w:r>
      <w:commentRangeEnd w:id="1"/>
      <w:r w:rsidR="00421AD2">
        <w:rPr>
          <w:rStyle w:val="Refdecomentrio"/>
        </w:rPr>
        <w:commentReference w:id="1"/>
      </w:r>
    </w:p>
    <w:p w14:paraId="21714765" w14:textId="77777777" w:rsidR="0072712C" w:rsidRDefault="00364841" w:rsidP="006F4DAE">
      <w:pPr>
        <w:numPr>
          <w:ilvl w:val="0"/>
          <w:numId w:val="14"/>
        </w:numPr>
        <w:spacing w:line="360" w:lineRule="auto"/>
        <w:contextualSpacing/>
        <w:jc w:val="both"/>
        <w:rPr>
          <w:b/>
          <w:sz w:val="24"/>
          <w:szCs w:val="24"/>
        </w:rPr>
      </w:pPr>
      <w:r>
        <w:rPr>
          <w:b/>
          <w:sz w:val="24"/>
          <w:szCs w:val="24"/>
        </w:rPr>
        <w:t>Sumário Executivo ………………………………………………………………. 1</w:t>
      </w:r>
    </w:p>
    <w:p w14:paraId="21714766" w14:textId="77777777" w:rsidR="0072712C" w:rsidRDefault="00364841" w:rsidP="00B13006">
      <w:pPr>
        <w:spacing w:line="360" w:lineRule="auto"/>
        <w:ind w:left="720"/>
        <w:jc w:val="both"/>
        <w:rPr>
          <w:sz w:val="24"/>
          <w:szCs w:val="24"/>
        </w:rPr>
      </w:pPr>
      <w:r>
        <w:rPr>
          <w:sz w:val="24"/>
          <w:szCs w:val="24"/>
        </w:rPr>
        <w:t>1.1. O que oferecemos? …………………………………………..……………… 1</w:t>
      </w:r>
    </w:p>
    <w:p w14:paraId="21714767" w14:textId="77777777" w:rsidR="0072712C" w:rsidRDefault="00364841" w:rsidP="006F4DAE">
      <w:pPr>
        <w:spacing w:line="360" w:lineRule="auto"/>
        <w:ind w:left="720"/>
        <w:jc w:val="both"/>
        <w:rPr>
          <w:sz w:val="24"/>
          <w:szCs w:val="24"/>
        </w:rPr>
        <w:pPrChange w:id="2" w:author="Thiago Ferreira Quilice" w:date="2018-10-01T23:32:00Z">
          <w:pPr>
            <w:spacing w:line="360" w:lineRule="auto"/>
            <w:ind w:left="720"/>
            <w:jc w:val="both"/>
          </w:pPr>
        </w:pPrChange>
      </w:pPr>
      <w:r>
        <w:rPr>
          <w:sz w:val="24"/>
          <w:szCs w:val="24"/>
        </w:rPr>
        <w:t>1.2. A empresa …………………………….……………………….……………… 1</w:t>
      </w:r>
    </w:p>
    <w:p w14:paraId="21714768" w14:textId="77777777" w:rsidR="0072712C" w:rsidRDefault="00364841" w:rsidP="006F4DAE">
      <w:pPr>
        <w:spacing w:line="360" w:lineRule="auto"/>
        <w:ind w:left="720" w:firstLine="720"/>
        <w:jc w:val="both"/>
        <w:rPr>
          <w:sz w:val="24"/>
          <w:szCs w:val="24"/>
        </w:rPr>
        <w:pPrChange w:id="3" w:author="Thiago Ferreira Quilice" w:date="2018-10-01T23:32:00Z">
          <w:pPr>
            <w:spacing w:line="360" w:lineRule="auto"/>
            <w:ind w:left="720" w:firstLine="720"/>
            <w:jc w:val="both"/>
          </w:pPr>
        </w:pPrChange>
      </w:pPr>
      <w:r>
        <w:rPr>
          <w:sz w:val="24"/>
          <w:szCs w:val="24"/>
        </w:rPr>
        <w:t>1.2.1. O mercado que a empresa visa atingir …..……….………...…… 1</w:t>
      </w:r>
    </w:p>
    <w:p w14:paraId="21714769" w14:textId="77777777" w:rsidR="0072712C" w:rsidRDefault="00364841" w:rsidP="006F4DAE">
      <w:pPr>
        <w:spacing w:line="360" w:lineRule="auto"/>
        <w:ind w:left="720"/>
        <w:jc w:val="both"/>
        <w:rPr>
          <w:sz w:val="24"/>
          <w:szCs w:val="24"/>
        </w:rPr>
        <w:pPrChange w:id="4" w:author="Thiago Ferreira Quilice" w:date="2018-10-01T23:32:00Z">
          <w:pPr>
            <w:spacing w:line="360" w:lineRule="auto"/>
            <w:ind w:left="720"/>
            <w:jc w:val="both"/>
          </w:pPr>
        </w:pPrChange>
      </w:pPr>
      <w:r>
        <w:rPr>
          <w:sz w:val="24"/>
          <w:szCs w:val="24"/>
        </w:rPr>
        <w:t>1.3. Necessidade de investimento …..……………………………...…………… 1</w:t>
      </w:r>
    </w:p>
    <w:p w14:paraId="2171476A" w14:textId="77777777" w:rsidR="0072712C" w:rsidRDefault="00364841" w:rsidP="006F4DAE">
      <w:pPr>
        <w:spacing w:line="360" w:lineRule="auto"/>
        <w:ind w:left="720" w:firstLine="720"/>
        <w:jc w:val="both"/>
        <w:rPr>
          <w:sz w:val="24"/>
          <w:szCs w:val="24"/>
        </w:rPr>
        <w:pPrChange w:id="5" w:author="Thiago Ferreira Quilice" w:date="2018-10-01T23:32:00Z">
          <w:pPr>
            <w:spacing w:line="360" w:lineRule="auto"/>
            <w:ind w:left="720" w:firstLine="720"/>
            <w:jc w:val="both"/>
          </w:pPr>
        </w:pPrChange>
      </w:pPr>
      <w:r>
        <w:rPr>
          <w:sz w:val="24"/>
          <w:szCs w:val="24"/>
        </w:rPr>
        <w:t>1.3.1. Como o investimento será empregado? ...……...…….………… 1</w:t>
      </w:r>
    </w:p>
    <w:p w14:paraId="2171476B" w14:textId="77777777" w:rsidR="0072712C" w:rsidRDefault="00364841" w:rsidP="006F4DAE">
      <w:pPr>
        <w:numPr>
          <w:ilvl w:val="0"/>
          <w:numId w:val="14"/>
        </w:numPr>
        <w:spacing w:line="360" w:lineRule="auto"/>
        <w:contextualSpacing/>
        <w:jc w:val="both"/>
        <w:rPr>
          <w:b/>
          <w:sz w:val="24"/>
          <w:szCs w:val="24"/>
        </w:rPr>
        <w:pPrChange w:id="6" w:author="Thiago Ferreira Quilice" w:date="2018-10-01T23:32:00Z">
          <w:pPr>
            <w:numPr>
              <w:numId w:val="14"/>
            </w:numPr>
            <w:spacing w:line="360" w:lineRule="auto"/>
            <w:ind w:left="720" w:hanging="360"/>
            <w:contextualSpacing/>
            <w:jc w:val="both"/>
          </w:pPr>
        </w:pPrChange>
      </w:pPr>
      <w:r>
        <w:rPr>
          <w:b/>
          <w:sz w:val="24"/>
          <w:szCs w:val="24"/>
        </w:rPr>
        <w:t>Conceito de negócio ……………………………………………….……………. 1</w:t>
      </w:r>
    </w:p>
    <w:p w14:paraId="2171476C" w14:textId="77777777" w:rsidR="0072712C" w:rsidRDefault="00364841" w:rsidP="006F4DAE">
      <w:pPr>
        <w:spacing w:line="360" w:lineRule="auto"/>
        <w:ind w:left="720"/>
        <w:jc w:val="both"/>
        <w:rPr>
          <w:sz w:val="24"/>
          <w:szCs w:val="24"/>
        </w:rPr>
        <w:pPrChange w:id="7" w:author="Thiago Ferreira Quilice" w:date="2018-10-01T23:32:00Z">
          <w:pPr>
            <w:spacing w:line="360" w:lineRule="auto"/>
            <w:ind w:left="720"/>
            <w:jc w:val="both"/>
          </w:pPr>
        </w:pPrChange>
      </w:pPr>
      <w:r>
        <w:rPr>
          <w:sz w:val="24"/>
          <w:szCs w:val="24"/>
        </w:rPr>
        <w:t>2.1. Descrição do negócio ……………………………………………...………… 1</w:t>
      </w:r>
    </w:p>
    <w:p w14:paraId="2171476D" w14:textId="77777777" w:rsidR="0072712C" w:rsidRDefault="00364841" w:rsidP="006F4DAE">
      <w:pPr>
        <w:spacing w:line="360" w:lineRule="auto"/>
        <w:ind w:left="720"/>
        <w:jc w:val="both"/>
        <w:rPr>
          <w:sz w:val="24"/>
          <w:szCs w:val="24"/>
        </w:rPr>
        <w:pPrChange w:id="8" w:author="Thiago Ferreira Quilice" w:date="2018-10-01T23:32:00Z">
          <w:pPr>
            <w:spacing w:line="360" w:lineRule="auto"/>
            <w:ind w:left="720"/>
            <w:jc w:val="both"/>
          </w:pPr>
        </w:pPrChange>
      </w:pPr>
      <w:r>
        <w:rPr>
          <w:sz w:val="24"/>
          <w:szCs w:val="24"/>
        </w:rPr>
        <w:t>2.2. Descrição do serviço ….……………………</w:t>
      </w:r>
      <w:r>
        <w:rPr>
          <w:sz w:val="24"/>
          <w:szCs w:val="24"/>
        </w:rPr>
        <w:t>………………………...……… 1</w:t>
      </w:r>
    </w:p>
    <w:p w14:paraId="2171476E" w14:textId="77777777" w:rsidR="0072712C" w:rsidRDefault="00364841" w:rsidP="006F4DAE">
      <w:pPr>
        <w:numPr>
          <w:ilvl w:val="0"/>
          <w:numId w:val="14"/>
        </w:numPr>
        <w:spacing w:line="360" w:lineRule="auto"/>
        <w:contextualSpacing/>
        <w:jc w:val="both"/>
        <w:rPr>
          <w:b/>
          <w:sz w:val="24"/>
          <w:szCs w:val="24"/>
        </w:rPr>
        <w:pPrChange w:id="9" w:author="Thiago Ferreira Quilice" w:date="2018-10-01T23:32:00Z">
          <w:pPr>
            <w:numPr>
              <w:numId w:val="14"/>
            </w:numPr>
            <w:spacing w:line="360" w:lineRule="auto"/>
            <w:ind w:left="720" w:hanging="360"/>
            <w:contextualSpacing/>
            <w:jc w:val="both"/>
          </w:pPr>
        </w:pPrChange>
      </w:pPr>
      <w:r>
        <w:rPr>
          <w:b/>
          <w:sz w:val="24"/>
          <w:szCs w:val="24"/>
        </w:rPr>
        <w:t>Análise de Mercado ..……………………………………………………………. 1</w:t>
      </w:r>
    </w:p>
    <w:p w14:paraId="2171476F" w14:textId="77777777" w:rsidR="0072712C" w:rsidRDefault="00364841" w:rsidP="006F4DAE">
      <w:pPr>
        <w:spacing w:line="360" w:lineRule="auto"/>
        <w:ind w:left="720"/>
        <w:jc w:val="both"/>
        <w:rPr>
          <w:sz w:val="24"/>
          <w:szCs w:val="24"/>
        </w:rPr>
        <w:pPrChange w:id="10" w:author="Thiago Ferreira Quilice" w:date="2018-10-01T23:32:00Z">
          <w:pPr>
            <w:spacing w:line="360" w:lineRule="auto"/>
            <w:ind w:left="720"/>
            <w:jc w:val="both"/>
          </w:pPr>
        </w:pPrChange>
      </w:pPr>
      <w:r>
        <w:rPr>
          <w:sz w:val="24"/>
          <w:szCs w:val="24"/>
        </w:rPr>
        <w:t>3.1. Público Alvo ………….………………………………………………..……… 1</w:t>
      </w:r>
    </w:p>
    <w:p w14:paraId="21714770" w14:textId="77777777" w:rsidR="0072712C" w:rsidRDefault="00364841" w:rsidP="006F4DAE">
      <w:pPr>
        <w:spacing w:line="360" w:lineRule="auto"/>
        <w:ind w:left="720"/>
        <w:jc w:val="both"/>
        <w:rPr>
          <w:sz w:val="24"/>
          <w:szCs w:val="24"/>
        </w:rPr>
        <w:pPrChange w:id="11" w:author="Thiago Ferreira Quilice" w:date="2018-10-01T23:32:00Z">
          <w:pPr>
            <w:spacing w:line="360" w:lineRule="auto"/>
            <w:ind w:left="720"/>
            <w:jc w:val="both"/>
          </w:pPr>
        </w:pPrChange>
      </w:pPr>
      <w:r>
        <w:rPr>
          <w:sz w:val="24"/>
          <w:szCs w:val="24"/>
        </w:rPr>
        <w:t>3.2. Custo dos Serviços ...…………………………………………………...…… 1</w:t>
      </w:r>
    </w:p>
    <w:p w14:paraId="21714771" w14:textId="77777777" w:rsidR="0072712C" w:rsidRDefault="00364841" w:rsidP="006F4DAE">
      <w:pPr>
        <w:spacing w:line="360" w:lineRule="auto"/>
        <w:ind w:left="720"/>
        <w:jc w:val="both"/>
        <w:rPr>
          <w:sz w:val="24"/>
          <w:szCs w:val="24"/>
        </w:rPr>
        <w:pPrChange w:id="12" w:author="Thiago Ferreira Quilice" w:date="2018-10-01T23:32:00Z">
          <w:pPr>
            <w:spacing w:line="360" w:lineRule="auto"/>
            <w:ind w:left="720"/>
            <w:jc w:val="both"/>
          </w:pPr>
        </w:pPrChange>
      </w:pPr>
      <w:r>
        <w:rPr>
          <w:sz w:val="24"/>
          <w:szCs w:val="24"/>
        </w:rPr>
        <w:t>3.3. Gastos Iniciais ...………….………………………………………………..… 1</w:t>
      </w:r>
    </w:p>
    <w:p w14:paraId="21714772" w14:textId="77777777" w:rsidR="0072712C" w:rsidRDefault="00364841" w:rsidP="006F4DAE">
      <w:pPr>
        <w:spacing w:line="360" w:lineRule="auto"/>
        <w:ind w:left="720"/>
        <w:jc w:val="both"/>
        <w:rPr>
          <w:b/>
          <w:sz w:val="24"/>
          <w:szCs w:val="24"/>
        </w:rPr>
        <w:pPrChange w:id="13" w:author="Thiago Ferreira Quilice" w:date="2018-10-01T23:32:00Z">
          <w:pPr>
            <w:spacing w:line="360" w:lineRule="auto"/>
            <w:ind w:left="720"/>
            <w:jc w:val="both"/>
          </w:pPr>
        </w:pPrChange>
      </w:pPr>
      <w:r>
        <w:rPr>
          <w:sz w:val="24"/>
          <w:szCs w:val="24"/>
        </w:rPr>
        <w:t>3.4. Concorrencia ……......……………………</w:t>
      </w:r>
      <w:r>
        <w:rPr>
          <w:sz w:val="24"/>
          <w:szCs w:val="24"/>
        </w:rPr>
        <w:t>………………………………….. 1</w:t>
      </w:r>
    </w:p>
    <w:p w14:paraId="21714773" w14:textId="77777777" w:rsidR="0072712C" w:rsidRDefault="00364841" w:rsidP="006F4DAE">
      <w:pPr>
        <w:numPr>
          <w:ilvl w:val="0"/>
          <w:numId w:val="14"/>
        </w:numPr>
        <w:spacing w:line="360" w:lineRule="auto"/>
        <w:contextualSpacing/>
        <w:jc w:val="both"/>
        <w:rPr>
          <w:b/>
          <w:sz w:val="24"/>
          <w:szCs w:val="24"/>
        </w:rPr>
        <w:pPrChange w:id="14" w:author="Thiago Ferreira Quilice" w:date="2018-10-01T23:32:00Z">
          <w:pPr>
            <w:numPr>
              <w:numId w:val="14"/>
            </w:numPr>
            <w:spacing w:line="360" w:lineRule="auto"/>
            <w:ind w:left="720" w:hanging="360"/>
            <w:contextualSpacing/>
            <w:jc w:val="both"/>
          </w:pPr>
        </w:pPrChange>
      </w:pPr>
      <w:r>
        <w:rPr>
          <w:b/>
          <w:sz w:val="24"/>
          <w:szCs w:val="24"/>
        </w:rPr>
        <w:t>Planejamento de Marketing …………………………………………...….…... 1</w:t>
      </w:r>
    </w:p>
    <w:p w14:paraId="21714774" w14:textId="77777777" w:rsidR="0072712C" w:rsidRDefault="00364841" w:rsidP="006F4DAE">
      <w:pPr>
        <w:spacing w:line="360" w:lineRule="auto"/>
        <w:ind w:left="720"/>
        <w:jc w:val="both"/>
        <w:rPr>
          <w:sz w:val="24"/>
          <w:szCs w:val="24"/>
        </w:rPr>
        <w:pPrChange w:id="15" w:author="Thiago Ferreira Quilice" w:date="2018-10-01T23:32:00Z">
          <w:pPr>
            <w:spacing w:line="360" w:lineRule="auto"/>
            <w:ind w:left="720"/>
            <w:jc w:val="both"/>
          </w:pPr>
        </w:pPrChange>
      </w:pPr>
      <w:r>
        <w:rPr>
          <w:sz w:val="24"/>
          <w:szCs w:val="24"/>
        </w:rPr>
        <w:t>4.1. O Produto ..………….………………………………………………..……… 1</w:t>
      </w:r>
    </w:p>
    <w:p w14:paraId="21714775" w14:textId="77777777" w:rsidR="0072712C" w:rsidRDefault="00364841" w:rsidP="006F4DAE">
      <w:pPr>
        <w:spacing w:line="360" w:lineRule="auto"/>
        <w:ind w:left="720"/>
        <w:jc w:val="both"/>
        <w:rPr>
          <w:sz w:val="24"/>
          <w:szCs w:val="24"/>
        </w:rPr>
        <w:pPrChange w:id="16" w:author="Thiago Ferreira Quilice" w:date="2018-10-01T23:32:00Z">
          <w:pPr>
            <w:spacing w:line="360" w:lineRule="auto"/>
            <w:ind w:left="720"/>
            <w:jc w:val="both"/>
          </w:pPr>
        </w:pPrChange>
      </w:pPr>
      <w:r>
        <w:rPr>
          <w:sz w:val="24"/>
          <w:szCs w:val="24"/>
        </w:rPr>
        <w:t>4.2. Preço ..………...…….………………………………………………..……… 1</w:t>
      </w:r>
    </w:p>
    <w:p w14:paraId="21714776" w14:textId="77777777" w:rsidR="0072712C" w:rsidRDefault="00364841" w:rsidP="006F4DAE">
      <w:pPr>
        <w:spacing w:line="360" w:lineRule="auto"/>
        <w:ind w:left="720"/>
        <w:jc w:val="both"/>
        <w:rPr>
          <w:sz w:val="24"/>
          <w:szCs w:val="24"/>
        </w:rPr>
        <w:pPrChange w:id="17" w:author="Thiago Ferreira Quilice" w:date="2018-10-01T23:32:00Z">
          <w:pPr>
            <w:spacing w:line="360" w:lineRule="auto"/>
            <w:ind w:left="720"/>
            <w:jc w:val="both"/>
          </w:pPr>
        </w:pPrChange>
      </w:pPr>
      <w:r>
        <w:rPr>
          <w:sz w:val="24"/>
          <w:szCs w:val="24"/>
        </w:rPr>
        <w:t>4.3. Praça ..……………....………………………………………………..……… 1</w:t>
      </w:r>
    </w:p>
    <w:p w14:paraId="21714777" w14:textId="77777777" w:rsidR="0072712C" w:rsidRDefault="00364841" w:rsidP="006F4DAE">
      <w:pPr>
        <w:spacing w:line="360" w:lineRule="auto"/>
        <w:ind w:left="720"/>
        <w:jc w:val="both"/>
        <w:rPr>
          <w:sz w:val="24"/>
          <w:szCs w:val="24"/>
        </w:rPr>
        <w:pPrChange w:id="18" w:author="Thiago Ferreira Quilice" w:date="2018-10-01T23:32:00Z">
          <w:pPr>
            <w:spacing w:line="360" w:lineRule="auto"/>
            <w:ind w:left="720"/>
            <w:jc w:val="both"/>
          </w:pPr>
        </w:pPrChange>
      </w:pPr>
      <w:r>
        <w:rPr>
          <w:sz w:val="24"/>
          <w:szCs w:val="24"/>
        </w:rPr>
        <w:t>4.4. Distribuição…………..……………………...………………</w:t>
      </w:r>
      <w:r>
        <w:rPr>
          <w:sz w:val="24"/>
          <w:szCs w:val="24"/>
        </w:rPr>
        <w:t>………..……… 1</w:t>
      </w:r>
    </w:p>
    <w:p w14:paraId="21714778" w14:textId="77777777" w:rsidR="0072712C" w:rsidRDefault="00364841" w:rsidP="006F4DAE">
      <w:pPr>
        <w:spacing w:line="360" w:lineRule="auto"/>
        <w:ind w:left="720"/>
        <w:jc w:val="both"/>
        <w:rPr>
          <w:sz w:val="24"/>
          <w:szCs w:val="24"/>
        </w:rPr>
        <w:pPrChange w:id="19" w:author="Thiago Ferreira Quilice" w:date="2018-10-01T23:32:00Z">
          <w:pPr>
            <w:spacing w:line="360" w:lineRule="auto"/>
            <w:ind w:left="720"/>
            <w:jc w:val="both"/>
          </w:pPr>
        </w:pPrChange>
      </w:pPr>
      <w:r>
        <w:rPr>
          <w:sz w:val="24"/>
          <w:szCs w:val="24"/>
        </w:rPr>
        <w:t>4.5. Localização ...……….……………………...………………………..……… 1</w:t>
      </w:r>
    </w:p>
    <w:p w14:paraId="21714779" w14:textId="77777777" w:rsidR="0072712C" w:rsidRDefault="00364841" w:rsidP="006F4DAE">
      <w:pPr>
        <w:spacing w:line="360" w:lineRule="auto"/>
        <w:ind w:left="720"/>
        <w:jc w:val="both"/>
        <w:rPr>
          <w:sz w:val="24"/>
          <w:szCs w:val="24"/>
        </w:rPr>
        <w:pPrChange w:id="20" w:author="Thiago Ferreira Quilice" w:date="2018-10-01T23:32:00Z">
          <w:pPr>
            <w:spacing w:line="360" w:lineRule="auto"/>
            <w:ind w:left="720"/>
            <w:jc w:val="both"/>
          </w:pPr>
        </w:pPrChange>
      </w:pPr>
      <w:r>
        <w:rPr>
          <w:sz w:val="24"/>
          <w:szCs w:val="24"/>
        </w:rPr>
        <w:t>4.6. Parcerias Estratégicas ….…………………………………………..……… 1</w:t>
      </w:r>
    </w:p>
    <w:p w14:paraId="2171477A" w14:textId="77777777" w:rsidR="0072712C" w:rsidRDefault="00364841" w:rsidP="006F4DAE">
      <w:pPr>
        <w:numPr>
          <w:ilvl w:val="0"/>
          <w:numId w:val="14"/>
        </w:numPr>
        <w:spacing w:line="360" w:lineRule="auto"/>
        <w:contextualSpacing/>
        <w:jc w:val="both"/>
        <w:rPr>
          <w:b/>
          <w:sz w:val="24"/>
          <w:szCs w:val="24"/>
        </w:rPr>
        <w:pPrChange w:id="21" w:author="Thiago Ferreira Quilice" w:date="2018-10-01T23:32:00Z">
          <w:pPr>
            <w:numPr>
              <w:numId w:val="14"/>
            </w:numPr>
            <w:spacing w:line="360" w:lineRule="auto"/>
            <w:ind w:left="720" w:hanging="360"/>
            <w:contextualSpacing/>
            <w:jc w:val="both"/>
          </w:pPr>
        </w:pPrChange>
      </w:pPr>
      <w:r>
        <w:rPr>
          <w:b/>
          <w:sz w:val="24"/>
          <w:szCs w:val="24"/>
        </w:rPr>
        <w:t>Pitch …………………………………………...….………………………………. 1</w:t>
      </w:r>
    </w:p>
    <w:p w14:paraId="2171477B" w14:textId="77777777" w:rsidR="0072712C" w:rsidRDefault="00364841" w:rsidP="006F4DAE">
      <w:pPr>
        <w:numPr>
          <w:ilvl w:val="0"/>
          <w:numId w:val="14"/>
        </w:numPr>
        <w:spacing w:line="360" w:lineRule="auto"/>
        <w:contextualSpacing/>
        <w:jc w:val="both"/>
        <w:rPr>
          <w:b/>
          <w:sz w:val="24"/>
          <w:szCs w:val="24"/>
        </w:rPr>
        <w:pPrChange w:id="22" w:author="Thiago Ferreira Quilice" w:date="2018-10-01T23:32:00Z">
          <w:pPr>
            <w:numPr>
              <w:numId w:val="14"/>
            </w:numPr>
            <w:spacing w:line="360" w:lineRule="auto"/>
            <w:ind w:left="720" w:hanging="360"/>
            <w:contextualSpacing/>
            <w:jc w:val="both"/>
          </w:pPr>
        </w:pPrChange>
      </w:pPr>
      <w:r>
        <w:rPr>
          <w:b/>
          <w:sz w:val="24"/>
          <w:szCs w:val="24"/>
        </w:rPr>
        <w:t>Anexos</w:t>
      </w:r>
    </w:p>
    <w:p w14:paraId="2171477C" w14:textId="77777777" w:rsidR="0072712C" w:rsidRDefault="00364841" w:rsidP="006F4DAE">
      <w:pPr>
        <w:spacing w:line="360" w:lineRule="auto"/>
        <w:ind w:left="720"/>
        <w:jc w:val="both"/>
        <w:rPr>
          <w:sz w:val="24"/>
          <w:szCs w:val="24"/>
        </w:rPr>
        <w:pPrChange w:id="23" w:author="Thiago Ferreira Quilice" w:date="2018-10-01T23:32:00Z">
          <w:pPr>
            <w:spacing w:line="360" w:lineRule="auto"/>
            <w:ind w:left="720"/>
            <w:jc w:val="both"/>
          </w:pPr>
        </w:pPrChange>
      </w:pPr>
      <w:r>
        <w:rPr>
          <w:sz w:val="24"/>
          <w:szCs w:val="24"/>
        </w:rPr>
        <w:t>6.1. Produto Mínimo Viável .……………………………………………..……… 1</w:t>
      </w:r>
    </w:p>
    <w:p w14:paraId="2171477D" w14:textId="77777777" w:rsidR="0072712C" w:rsidRDefault="00364841" w:rsidP="006F4DAE">
      <w:pPr>
        <w:spacing w:line="360" w:lineRule="auto"/>
        <w:ind w:left="720"/>
        <w:jc w:val="both"/>
        <w:rPr>
          <w:sz w:val="24"/>
          <w:szCs w:val="24"/>
        </w:rPr>
        <w:pPrChange w:id="24" w:author="Thiago Ferreira Quilice" w:date="2018-10-01T23:32:00Z">
          <w:pPr>
            <w:spacing w:line="360" w:lineRule="auto"/>
            <w:ind w:left="720"/>
            <w:jc w:val="both"/>
          </w:pPr>
        </w:pPrChange>
      </w:pPr>
      <w:r>
        <w:rPr>
          <w:sz w:val="24"/>
          <w:szCs w:val="24"/>
        </w:rPr>
        <w:t>6.2. Planejamento de Pesquisa de Mercado …………………………..……… 1</w:t>
      </w:r>
    </w:p>
    <w:p w14:paraId="2171477E" w14:textId="77777777" w:rsidR="0072712C" w:rsidRDefault="00364841" w:rsidP="006F4DAE">
      <w:pPr>
        <w:numPr>
          <w:ilvl w:val="0"/>
          <w:numId w:val="14"/>
        </w:numPr>
        <w:spacing w:line="360" w:lineRule="auto"/>
        <w:contextualSpacing/>
        <w:jc w:val="both"/>
        <w:rPr>
          <w:b/>
          <w:sz w:val="24"/>
          <w:szCs w:val="24"/>
        </w:rPr>
        <w:pPrChange w:id="25" w:author="Thiago Ferreira Quilice" w:date="2018-10-01T23:32:00Z">
          <w:pPr>
            <w:numPr>
              <w:numId w:val="14"/>
            </w:numPr>
            <w:spacing w:line="360" w:lineRule="auto"/>
            <w:ind w:left="720" w:hanging="360"/>
            <w:contextualSpacing/>
            <w:jc w:val="both"/>
          </w:pPr>
        </w:pPrChange>
      </w:pPr>
      <w:r>
        <w:rPr>
          <w:b/>
          <w:sz w:val="24"/>
          <w:szCs w:val="24"/>
        </w:rPr>
        <w:t>Plano Operacional</w:t>
      </w:r>
    </w:p>
    <w:p w14:paraId="2171477F" w14:textId="77777777" w:rsidR="0072712C" w:rsidRDefault="00364841" w:rsidP="006F4DAE">
      <w:pPr>
        <w:spacing w:line="360" w:lineRule="auto"/>
        <w:ind w:left="720"/>
        <w:jc w:val="both"/>
        <w:rPr>
          <w:sz w:val="24"/>
          <w:szCs w:val="24"/>
        </w:rPr>
        <w:pPrChange w:id="26" w:author="Thiago Ferreira Quilice" w:date="2018-10-01T23:32:00Z">
          <w:pPr>
            <w:spacing w:line="360" w:lineRule="auto"/>
            <w:ind w:left="720"/>
            <w:jc w:val="both"/>
          </w:pPr>
        </w:pPrChange>
      </w:pPr>
      <w:r>
        <w:rPr>
          <w:sz w:val="24"/>
          <w:szCs w:val="24"/>
        </w:rPr>
        <w:t>7.1. W</w:t>
      </w:r>
      <w:r>
        <w:rPr>
          <w:sz w:val="24"/>
          <w:szCs w:val="24"/>
        </w:rPr>
        <w:tab/>
        <w:t>hat ………….……………....………………………………………..……… 1</w:t>
      </w:r>
    </w:p>
    <w:p w14:paraId="21714780" w14:textId="77777777" w:rsidR="0072712C" w:rsidRDefault="00364841" w:rsidP="006F4DAE">
      <w:pPr>
        <w:spacing w:line="360" w:lineRule="auto"/>
        <w:ind w:left="720"/>
        <w:jc w:val="both"/>
        <w:rPr>
          <w:sz w:val="24"/>
          <w:szCs w:val="24"/>
        </w:rPr>
        <w:pPrChange w:id="27" w:author="Thiago Ferreira Quilice" w:date="2018-10-01T23:32:00Z">
          <w:pPr>
            <w:spacing w:line="360" w:lineRule="auto"/>
            <w:ind w:left="720"/>
            <w:jc w:val="both"/>
          </w:pPr>
        </w:pPrChange>
      </w:pPr>
      <w:r>
        <w:rPr>
          <w:sz w:val="24"/>
          <w:szCs w:val="24"/>
        </w:rPr>
        <w:t>7.2. Why……….. ………….………………………………………………..……… 1</w:t>
      </w:r>
    </w:p>
    <w:p w14:paraId="21714781" w14:textId="77777777" w:rsidR="0072712C" w:rsidRDefault="00364841" w:rsidP="006F4DAE">
      <w:pPr>
        <w:spacing w:line="360" w:lineRule="auto"/>
        <w:ind w:left="720"/>
        <w:jc w:val="both"/>
        <w:rPr>
          <w:sz w:val="24"/>
          <w:szCs w:val="24"/>
        </w:rPr>
        <w:pPrChange w:id="28" w:author="Thiago Ferreira Quilice" w:date="2018-10-01T23:32:00Z">
          <w:pPr>
            <w:spacing w:line="360" w:lineRule="auto"/>
            <w:ind w:left="720"/>
            <w:jc w:val="both"/>
          </w:pPr>
        </w:pPrChange>
      </w:pPr>
      <w:r>
        <w:rPr>
          <w:sz w:val="24"/>
          <w:szCs w:val="24"/>
        </w:rPr>
        <w:t>7.3. Who……….. ………….………………………………………………..……… 1</w:t>
      </w:r>
    </w:p>
    <w:p w14:paraId="21714782" w14:textId="77777777" w:rsidR="0072712C" w:rsidRDefault="00364841" w:rsidP="006F4DAE">
      <w:pPr>
        <w:spacing w:line="360" w:lineRule="auto"/>
        <w:ind w:left="720"/>
        <w:jc w:val="both"/>
        <w:rPr>
          <w:sz w:val="24"/>
          <w:szCs w:val="24"/>
        </w:rPr>
        <w:pPrChange w:id="29" w:author="Thiago Ferreira Quilice" w:date="2018-10-01T23:32:00Z">
          <w:pPr>
            <w:spacing w:line="360" w:lineRule="auto"/>
            <w:ind w:left="720"/>
            <w:jc w:val="both"/>
          </w:pPr>
        </w:pPrChange>
      </w:pPr>
      <w:r>
        <w:rPr>
          <w:sz w:val="24"/>
          <w:szCs w:val="24"/>
        </w:rPr>
        <w:t>7.4. When…….... ………….………………………………………………..</w:t>
      </w:r>
      <w:r>
        <w:rPr>
          <w:sz w:val="24"/>
          <w:szCs w:val="24"/>
        </w:rPr>
        <w:t>……… 1</w:t>
      </w:r>
    </w:p>
    <w:p w14:paraId="21714783" w14:textId="77777777" w:rsidR="0072712C" w:rsidRDefault="0072712C" w:rsidP="006F4DAE">
      <w:pPr>
        <w:spacing w:line="360" w:lineRule="auto"/>
        <w:ind w:left="720"/>
        <w:jc w:val="both"/>
        <w:rPr>
          <w:sz w:val="24"/>
          <w:szCs w:val="24"/>
        </w:rPr>
        <w:pPrChange w:id="30" w:author="Thiago Ferreira Quilice" w:date="2018-10-01T23:32:00Z">
          <w:pPr>
            <w:spacing w:line="360" w:lineRule="auto"/>
            <w:ind w:left="720"/>
            <w:jc w:val="both"/>
          </w:pPr>
        </w:pPrChange>
      </w:pPr>
    </w:p>
    <w:p w14:paraId="21714784" w14:textId="77777777" w:rsidR="0072712C" w:rsidRDefault="00364841" w:rsidP="006F4DAE">
      <w:pPr>
        <w:spacing w:line="360" w:lineRule="auto"/>
        <w:ind w:left="720"/>
        <w:jc w:val="both"/>
        <w:rPr>
          <w:sz w:val="24"/>
          <w:szCs w:val="24"/>
        </w:rPr>
        <w:pPrChange w:id="31" w:author="Thiago Ferreira Quilice" w:date="2018-10-01T23:32:00Z">
          <w:pPr>
            <w:spacing w:line="360" w:lineRule="auto"/>
            <w:ind w:left="720"/>
            <w:jc w:val="both"/>
          </w:pPr>
        </w:pPrChange>
      </w:pPr>
      <w:r>
        <w:rPr>
          <w:sz w:val="24"/>
          <w:szCs w:val="24"/>
        </w:rPr>
        <w:t>7.5. Where……. ………….…………………………………….…………..……… 1</w:t>
      </w:r>
    </w:p>
    <w:p w14:paraId="21714785" w14:textId="77777777" w:rsidR="0072712C" w:rsidRDefault="00364841" w:rsidP="006F4DAE">
      <w:pPr>
        <w:spacing w:line="360" w:lineRule="auto"/>
        <w:ind w:left="720"/>
        <w:jc w:val="both"/>
        <w:rPr>
          <w:sz w:val="24"/>
          <w:szCs w:val="24"/>
        </w:rPr>
        <w:pPrChange w:id="32" w:author="Thiago Ferreira Quilice" w:date="2018-10-01T23:32:00Z">
          <w:pPr>
            <w:spacing w:line="360" w:lineRule="auto"/>
            <w:ind w:left="720"/>
            <w:jc w:val="both"/>
          </w:pPr>
        </w:pPrChange>
      </w:pPr>
      <w:r>
        <w:rPr>
          <w:sz w:val="24"/>
          <w:szCs w:val="24"/>
        </w:rPr>
        <w:t>7.6. How ………….…………..……………………………………………..……… 1</w:t>
      </w:r>
    </w:p>
    <w:p w14:paraId="21714786" w14:textId="77777777" w:rsidR="0072712C" w:rsidRDefault="00364841" w:rsidP="006F4DAE">
      <w:pPr>
        <w:spacing w:line="360" w:lineRule="auto"/>
        <w:ind w:left="720"/>
        <w:jc w:val="both"/>
        <w:rPr>
          <w:sz w:val="24"/>
          <w:szCs w:val="24"/>
        </w:rPr>
        <w:pPrChange w:id="33" w:author="Thiago Ferreira Quilice" w:date="2018-10-01T23:32:00Z">
          <w:pPr>
            <w:spacing w:line="360" w:lineRule="auto"/>
            <w:ind w:left="720"/>
            <w:jc w:val="both"/>
          </w:pPr>
        </w:pPrChange>
      </w:pPr>
      <w:r>
        <w:rPr>
          <w:sz w:val="24"/>
          <w:szCs w:val="24"/>
        </w:rPr>
        <w:lastRenderedPageBreak/>
        <w:t>7.7. How much ………….…………...……………………………………..……… 1</w:t>
      </w:r>
    </w:p>
    <w:p w14:paraId="21714787" w14:textId="77777777" w:rsidR="0072712C" w:rsidRDefault="0072712C" w:rsidP="006F4DAE">
      <w:pPr>
        <w:spacing w:line="360" w:lineRule="auto"/>
        <w:ind w:left="720"/>
        <w:jc w:val="both"/>
        <w:rPr>
          <w:sz w:val="24"/>
          <w:szCs w:val="24"/>
        </w:rPr>
        <w:pPrChange w:id="34" w:author="Thiago Ferreira Quilice" w:date="2018-10-01T23:32:00Z">
          <w:pPr>
            <w:spacing w:line="360" w:lineRule="auto"/>
            <w:ind w:left="720"/>
            <w:jc w:val="both"/>
          </w:pPr>
        </w:pPrChange>
      </w:pPr>
    </w:p>
    <w:p w14:paraId="21714788" w14:textId="77777777" w:rsidR="0072712C" w:rsidRDefault="0072712C" w:rsidP="006F4DAE">
      <w:pPr>
        <w:spacing w:line="360" w:lineRule="auto"/>
        <w:ind w:left="720"/>
        <w:jc w:val="both"/>
        <w:rPr>
          <w:sz w:val="24"/>
          <w:szCs w:val="24"/>
        </w:rPr>
        <w:pPrChange w:id="35" w:author="Thiago Ferreira Quilice" w:date="2018-10-01T23:32:00Z">
          <w:pPr>
            <w:spacing w:line="360" w:lineRule="auto"/>
            <w:ind w:left="720"/>
            <w:jc w:val="both"/>
          </w:pPr>
        </w:pPrChange>
      </w:pPr>
    </w:p>
    <w:p w14:paraId="21714789" w14:textId="77777777" w:rsidR="0072712C" w:rsidRDefault="0072712C" w:rsidP="006F4DAE">
      <w:pPr>
        <w:spacing w:line="360" w:lineRule="auto"/>
        <w:ind w:left="720"/>
        <w:jc w:val="both"/>
        <w:rPr>
          <w:b/>
          <w:sz w:val="24"/>
          <w:szCs w:val="24"/>
        </w:rPr>
        <w:pPrChange w:id="36" w:author="Thiago Ferreira Quilice" w:date="2018-10-01T23:32:00Z">
          <w:pPr>
            <w:spacing w:line="360" w:lineRule="auto"/>
            <w:ind w:left="720"/>
            <w:jc w:val="both"/>
          </w:pPr>
        </w:pPrChange>
      </w:pPr>
    </w:p>
    <w:p w14:paraId="2171478A" w14:textId="77777777" w:rsidR="0072712C" w:rsidRDefault="0072712C" w:rsidP="006F4DAE">
      <w:pPr>
        <w:spacing w:line="360" w:lineRule="auto"/>
        <w:jc w:val="both"/>
        <w:rPr>
          <w:b/>
          <w:sz w:val="24"/>
          <w:szCs w:val="24"/>
        </w:rPr>
        <w:pPrChange w:id="37" w:author="Thiago Ferreira Quilice" w:date="2018-10-01T23:32:00Z">
          <w:pPr>
            <w:spacing w:line="360" w:lineRule="auto"/>
            <w:jc w:val="both"/>
          </w:pPr>
        </w:pPrChange>
      </w:pPr>
    </w:p>
    <w:p w14:paraId="2171478B" w14:textId="77777777" w:rsidR="0072712C" w:rsidRDefault="0072712C" w:rsidP="006F4DAE">
      <w:pPr>
        <w:spacing w:line="360" w:lineRule="auto"/>
        <w:jc w:val="both"/>
        <w:rPr>
          <w:b/>
          <w:sz w:val="24"/>
          <w:szCs w:val="24"/>
        </w:rPr>
        <w:pPrChange w:id="38" w:author="Thiago Ferreira Quilice" w:date="2018-10-01T23:32:00Z">
          <w:pPr>
            <w:spacing w:line="360" w:lineRule="auto"/>
            <w:jc w:val="both"/>
          </w:pPr>
        </w:pPrChange>
      </w:pPr>
    </w:p>
    <w:p w14:paraId="2171478C" w14:textId="77777777" w:rsidR="0072712C" w:rsidRDefault="0072712C" w:rsidP="006F4DAE">
      <w:pPr>
        <w:spacing w:line="360" w:lineRule="auto"/>
        <w:jc w:val="both"/>
        <w:rPr>
          <w:b/>
          <w:sz w:val="24"/>
          <w:szCs w:val="24"/>
        </w:rPr>
        <w:pPrChange w:id="39" w:author="Thiago Ferreira Quilice" w:date="2018-10-01T23:32:00Z">
          <w:pPr>
            <w:spacing w:line="360" w:lineRule="auto"/>
            <w:jc w:val="both"/>
          </w:pPr>
        </w:pPrChange>
      </w:pPr>
    </w:p>
    <w:p w14:paraId="2171478D" w14:textId="77777777" w:rsidR="0072712C" w:rsidRDefault="0072712C" w:rsidP="006F4DAE">
      <w:pPr>
        <w:spacing w:line="360" w:lineRule="auto"/>
        <w:jc w:val="both"/>
        <w:rPr>
          <w:b/>
          <w:sz w:val="24"/>
          <w:szCs w:val="24"/>
        </w:rPr>
        <w:pPrChange w:id="40" w:author="Thiago Ferreira Quilice" w:date="2018-10-01T23:32:00Z">
          <w:pPr>
            <w:spacing w:line="360" w:lineRule="auto"/>
            <w:jc w:val="both"/>
          </w:pPr>
        </w:pPrChange>
      </w:pPr>
    </w:p>
    <w:p w14:paraId="2171478E" w14:textId="77777777" w:rsidR="0072712C" w:rsidRDefault="0072712C" w:rsidP="006F4DAE">
      <w:pPr>
        <w:spacing w:line="360" w:lineRule="auto"/>
        <w:jc w:val="both"/>
        <w:rPr>
          <w:b/>
          <w:sz w:val="24"/>
          <w:szCs w:val="24"/>
        </w:rPr>
        <w:pPrChange w:id="41" w:author="Thiago Ferreira Quilice" w:date="2018-10-01T23:32:00Z">
          <w:pPr>
            <w:spacing w:line="360" w:lineRule="auto"/>
            <w:jc w:val="both"/>
          </w:pPr>
        </w:pPrChange>
      </w:pPr>
    </w:p>
    <w:p w14:paraId="2171478F" w14:textId="77777777" w:rsidR="0072712C" w:rsidRDefault="0072712C" w:rsidP="006F4DAE">
      <w:pPr>
        <w:spacing w:line="360" w:lineRule="auto"/>
        <w:jc w:val="both"/>
        <w:rPr>
          <w:b/>
          <w:sz w:val="24"/>
          <w:szCs w:val="24"/>
        </w:rPr>
        <w:pPrChange w:id="42" w:author="Thiago Ferreira Quilice" w:date="2018-10-01T23:32:00Z">
          <w:pPr>
            <w:spacing w:line="360" w:lineRule="auto"/>
            <w:jc w:val="both"/>
          </w:pPr>
        </w:pPrChange>
      </w:pPr>
    </w:p>
    <w:p w14:paraId="21714790" w14:textId="77777777" w:rsidR="0072712C" w:rsidRDefault="0072712C" w:rsidP="006F4DAE">
      <w:pPr>
        <w:spacing w:line="360" w:lineRule="auto"/>
        <w:jc w:val="both"/>
        <w:rPr>
          <w:b/>
          <w:sz w:val="24"/>
          <w:szCs w:val="24"/>
        </w:rPr>
        <w:pPrChange w:id="43" w:author="Thiago Ferreira Quilice" w:date="2018-10-01T23:32:00Z">
          <w:pPr>
            <w:spacing w:line="360" w:lineRule="auto"/>
            <w:jc w:val="both"/>
          </w:pPr>
        </w:pPrChange>
      </w:pPr>
    </w:p>
    <w:p w14:paraId="21714791" w14:textId="77777777" w:rsidR="0072712C" w:rsidRDefault="0072712C" w:rsidP="006F4DAE">
      <w:pPr>
        <w:spacing w:line="360" w:lineRule="auto"/>
        <w:jc w:val="both"/>
        <w:rPr>
          <w:b/>
          <w:sz w:val="24"/>
          <w:szCs w:val="24"/>
        </w:rPr>
        <w:pPrChange w:id="44" w:author="Thiago Ferreira Quilice" w:date="2018-10-01T23:32:00Z">
          <w:pPr>
            <w:spacing w:line="360" w:lineRule="auto"/>
            <w:jc w:val="both"/>
          </w:pPr>
        </w:pPrChange>
      </w:pPr>
    </w:p>
    <w:p w14:paraId="21714792" w14:textId="77777777" w:rsidR="0072712C" w:rsidRDefault="0072712C" w:rsidP="006F4DAE">
      <w:pPr>
        <w:spacing w:line="360" w:lineRule="auto"/>
        <w:jc w:val="both"/>
        <w:rPr>
          <w:b/>
          <w:sz w:val="24"/>
          <w:szCs w:val="24"/>
        </w:rPr>
        <w:pPrChange w:id="45" w:author="Thiago Ferreira Quilice" w:date="2018-10-01T23:32:00Z">
          <w:pPr>
            <w:spacing w:line="360" w:lineRule="auto"/>
            <w:jc w:val="both"/>
          </w:pPr>
        </w:pPrChange>
      </w:pPr>
    </w:p>
    <w:p w14:paraId="21714793" w14:textId="77777777" w:rsidR="0072712C" w:rsidRDefault="0072712C" w:rsidP="006F4DAE">
      <w:pPr>
        <w:spacing w:line="360" w:lineRule="auto"/>
        <w:jc w:val="both"/>
        <w:rPr>
          <w:b/>
          <w:sz w:val="24"/>
          <w:szCs w:val="24"/>
        </w:rPr>
        <w:pPrChange w:id="46" w:author="Thiago Ferreira Quilice" w:date="2018-10-01T23:32:00Z">
          <w:pPr>
            <w:spacing w:line="360" w:lineRule="auto"/>
            <w:jc w:val="both"/>
          </w:pPr>
        </w:pPrChange>
      </w:pPr>
    </w:p>
    <w:p w14:paraId="21714794" w14:textId="77777777" w:rsidR="0072712C" w:rsidRDefault="0072712C" w:rsidP="006F4DAE">
      <w:pPr>
        <w:spacing w:line="360" w:lineRule="auto"/>
        <w:jc w:val="both"/>
        <w:rPr>
          <w:b/>
          <w:sz w:val="24"/>
          <w:szCs w:val="24"/>
        </w:rPr>
        <w:pPrChange w:id="47" w:author="Thiago Ferreira Quilice" w:date="2018-10-01T23:32:00Z">
          <w:pPr>
            <w:spacing w:line="360" w:lineRule="auto"/>
            <w:jc w:val="both"/>
          </w:pPr>
        </w:pPrChange>
      </w:pPr>
    </w:p>
    <w:p w14:paraId="21714795" w14:textId="77777777" w:rsidR="0072712C" w:rsidRDefault="0072712C" w:rsidP="006F4DAE">
      <w:pPr>
        <w:spacing w:line="360" w:lineRule="auto"/>
        <w:jc w:val="both"/>
        <w:rPr>
          <w:b/>
          <w:sz w:val="24"/>
          <w:szCs w:val="24"/>
        </w:rPr>
        <w:pPrChange w:id="48" w:author="Thiago Ferreira Quilice" w:date="2018-10-01T23:32:00Z">
          <w:pPr>
            <w:spacing w:line="360" w:lineRule="auto"/>
            <w:jc w:val="both"/>
          </w:pPr>
        </w:pPrChange>
      </w:pPr>
    </w:p>
    <w:p w14:paraId="21714796" w14:textId="77777777" w:rsidR="0072712C" w:rsidRDefault="0072712C" w:rsidP="006F4DAE">
      <w:pPr>
        <w:spacing w:line="360" w:lineRule="auto"/>
        <w:jc w:val="both"/>
        <w:rPr>
          <w:b/>
          <w:sz w:val="24"/>
          <w:szCs w:val="24"/>
        </w:rPr>
        <w:pPrChange w:id="49" w:author="Thiago Ferreira Quilice" w:date="2018-10-01T23:32:00Z">
          <w:pPr>
            <w:spacing w:line="360" w:lineRule="auto"/>
            <w:jc w:val="both"/>
          </w:pPr>
        </w:pPrChange>
      </w:pPr>
    </w:p>
    <w:p w14:paraId="21714797" w14:textId="77777777" w:rsidR="0072712C" w:rsidRDefault="0072712C" w:rsidP="006F4DAE">
      <w:pPr>
        <w:spacing w:line="360" w:lineRule="auto"/>
        <w:jc w:val="both"/>
        <w:rPr>
          <w:b/>
          <w:sz w:val="24"/>
          <w:szCs w:val="24"/>
        </w:rPr>
        <w:pPrChange w:id="50" w:author="Thiago Ferreira Quilice" w:date="2018-10-01T23:32:00Z">
          <w:pPr>
            <w:spacing w:line="360" w:lineRule="auto"/>
            <w:jc w:val="both"/>
          </w:pPr>
        </w:pPrChange>
      </w:pPr>
    </w:p>
    <w:p w14:paraId="21714798" w14:textId="77777777" w:rsidR="0072712C" w:rsidRDefault="0072712C" w:rsidP="006F4DAE">
      <w:pPr>
        <w:spacing w:line="360" w:lineRule="auto"/>
        <w:jc w:val="both"/>
        <w:rPr>
          <w:b/>
          <w:sz w:val="24"/>
          <w:szCs w:val="24"/>
        </w:rPr>
        <w:pPrChange w:id="51" w:author="Thiago Ferreira Quilice" w:date="2018-10-01T23:32:00Z">
          <w:pPr>
            <w:spacing w:line="360" w:lineRule="auto"/>
            <w:jc w:val="both"/>
          </w:pPr>
        </w:pPrChange>
      </w:pPr>
    </w:p>
    <w:p w14:paraId="21714799" w14:textId="77777777" w:rsidR="0072712C" w:rsidRDefault="0072712C" w:rsidP="006F4DAE">
      <w:pPr>
        <w:spacing w:line="360" w:lineRule="auto"/>
        <w:jc w:val="both"/>
        <w:rPr>
          <w:b/>
          <w:sz w:val="24"/>
          <w:szCs w:val="24"/>
        </w:rPr>
        <w:pPrChange w:id="52" w:author="Thiago Ferreira Quilice" w:date="2018-10-01T23:32:00Z">
          <w:pPr>
            <w:spacing w:line="360" w:lineRule="auto"/>
            <w:jc w:val="both"/>
          </w:pPr>
        </w:pPrChange>
      </w:pPr>
    </w:p>
    <w:p w14:paraId="2171479A" w14:textId="77777777" w:rsidR="0072712C" w:rsidRDefault="0072712C" w:rsidP="006F4DAE">
      <w:pPr>
        <w:spacing w:line="360" w:lineRule="auto"/>
        <w:jc w:val="both"/>
        <w:rPr>
          <w:b/>
          <w:sz w:val="24"/>
          <w:szCs w:val="24"/>
        </w:rPr>
        <w:pPrChange w:id="53" w:author="Thiago Ferreira Quilice" w:date="2018-10-01T23:32:00Z">
          <w:pPr>
            <w:spacing w:line="360" w:lineRule="auto"/>
            <w:jc w:val="both"/>
          </w:pPr>
        </w:pPrChange>
      </w:pPr>
    </w:p>
    <w:p w14:paraId="2171479B" w14:textId="77777777" w:rsidR="0072712C" w:rsidRDefault="0072712C" w:rsidP="006F4DAE">
      <w:pPr>
        <w:spacing w:line="360" w:lineRule="auto"/>
        <w:jc w:val="both"/>
        <w:rPr>
          <w:b/>
          <w:sz w:val="24"/>
          <w:szCs w:val="24"/>
        </w:rPr>
        <w:pPrChange w:id="54" w:author="Thiago Ferreira Quilice" w:date="2018-10-01T23:32:00Z">
          <w:pPr>
            <w:spacing w:line="360" w:lineRule="auto"/>
            <w:jc w:val="both"/>
          </w:pPr>
        </w:pPrChange>
      </w:pPr>
    </w:p>
    <w:p w14:paraId="2171479C" w14:textId="77777777" w:rsidR="0072712C" w:rsidRDefault="0072712C" w:rsidP="006F4DAE">
      <w:pPr>
        <w:spacing w:line="360" w:lineRule="auto"/>
        <w:jc w:val="both"/>
        <w:rPr>
          <w:b/>
          <w:sz w:val="24"/>
          <w:szCs w:val="24"/>
        </w:rPr>
        <w:pPrChange w:id="55" w:author="Thiago Ferreira Quilice" w:date="2018-10-01T23:32:00Z">
          <w:pPr>
            <w:spacing w:line="360" w:lineRule="auto"/>
            <w:jc w:val="both"/>
          </w:pPr>
        </w:pPrChange>
      </w:pPr>
    </w:p>
    <w:p w14:paraId="2171479D" w14:textId="77777777" w:rsidR="0072712C" w:rsidRDefault="0072712C" w:rsidP="006F4DAE">
      <w:pPr>
        <w:spacing w:line="360" w:lineRule="auto"/>
        <w:jc w:val="both"/>
        <w:rPr>
          <w:b/>
          <w:sz w:val="24"/>
          <w:szCs w:val="24"/>
        </w:rPr>
        <w:pPrChange w:id="56" w:author="Thiago Ferreira Quilice" w:date="2018-10-01T23:32:00Z">
          <w:pPr>
            <w:spacing w:line="360" w:lineRule="auto"/>
            <w:jc w:val="both"/>
          </w:pPr>
        </w:pPrChange>
      </w:pPr>
    </w:p>
    <w:p w14:paraId="2171479E" w14:textId="77777777" w:rsidR="0072712C" w:rsidRDefault="0072712C" w:rsidP="006F4DAE">
      <w:pPr>
        <w:spacing w:line="360" w:lineRule="auto"/>
        <w:jc w:val="both"/>
        <w:rPr>
          <w:b/>
          <w:sz w:val="24"/>
          <w:szCs w:val="24"/>
        </w:rPr>
        <w:pPrChange w:id="57" w:author="Thiago Ferreira Quilice" w:date="2018-10-01T23:32:00Z">
          <w:pPr>
            <w:spacing w:line="360" w:lineRule="auto"/>
            <w:jc w:val="both"/>
          </w:pPr>
        </w:pPrChange>
      </w:pPr>
    </w:p>
    <w:p w14:paraId="2171479F" w14:textId="77777777" w:rsidR="0072712C" w:rsidRDefault="0072712C" w:rsidP="006F4DAE">
      <w:pPr>
        <w:spacing w:line="360" w:lineRule="auto"/>
        <w:jc w:val="both"/>
        <w:rPr>
          <w:b/>
          <w:sz w:val="24"/>
          <w:szCs w:val="24"/>
        </w:rPr>
        <w:pPrChange w:id="58" w:author="Thiago Ferreira Quilice" w:date="2018-10-01T23:32:00Z">
          <w:pPr>
            <w:spacing w:line="360" w:lineRule="auto"/>
            <w:jc w:val="both"/>
          </w:pPr>
        </w:pPrChange>
      </w:pPr>
    </w:p>
    <w:p w14:paraId="217147A0" w14:textId="77777777" w:rsidR="0072712C" w:rsidRDefault="0072712C" w:rsidP="006F4DAE">
      <w:pPr>
        <w:spacing w:line="360" w:lineRule="auto"/>
        <w:jc w:val="both"/>
        <w:rPr>
          <w:b/>
          <w:sz w:val="24"/>
          <w:szCs w:val="24"/>
        </w:rPr>
        <w:pPrChange w:id="59" w:author="Thiago Ferreira Quilice" w:date="2018-10-01T23:32:00Z">
          <w:pPr>
            <w:spacing w:line="360" w:lineRule="auto"/>
            <w:jc w:val="both"/>
          </w:pPr>
        </w:pPrChange>
      </w:pPr>
    </w:p>
    <w:p w14:paraId="217147A1" w14:textId="77777777" w:rsidR="0072712C" w:rsidRDefault="0072712C" w:rsidP="006F4DAE">
      <w:pPr>
        <w:spacing w:line="360" w:lineRule="auto"/>
        <w:jc w:val="both"/>
        <w:rPr>
          <w:b/>
          <w:sz w:val="24"/>
          <w:szCs w:val="24"/>
        </w:rPr>
        <w:pPrChange w:id="60" w:author="Thiago Ferreira Quilice" w:date="2018-10-01T23:32:00Z">
          <w:pPr>
            <w:spacing w:line="360" w:lineRule="auto"/>
            <w:jc w:val="both"/>
          </w:pPr>
        </w:pPrChange>
      </w:pPr>
    </w:p>
    <w:p w14:paraId="217147A2" w14:textId="38B1084C" w:rsidR="0072712C" w:rsidRDefault="0072712C" w:rsidP="006F4DAE">
      <w:pPr>
        <w:spacing w:line="360" w:lineRule="auto"/>
        <w:jc w:val="both"/>
        <w:rPr>
          <w:b/>
          <w:sz w:val="24"/>
          <w:szCs w:val="24"/>
        </w:rPr>
        <w:pPrChange w:id="61" w:author="Thiago Ferreira Quilice" w:date="2018-10-01T23:32:00Z">
          <w:pPr>
            <w:spacing w:line="360" w:lineRule="auto"/>
            <w:jc w:val="both"/>
          </w:pPr>
        </w:pPrChange>
      </w:pPr>
    </w:p>
    <w:p w14:paraId="7A9828D1" w14:textId="3A62D8A1" w:rsidR="003E4730" w:rsidRDefault="003E4730" w:rsidP="006F4DAE">
      <w:pPr>
        <w:spacing w:line="360" w:lineRule="auto"/>
        <w:jc w:val="both"/>
        <w:rPr>
          <w:ins w:id="62" w:author="Thiago Ferreira Quilice" w:date="2018-10-01T23:25:00Z"/>
          <w:b/>
          <w:sz w:val="24"/>
          <w:szCs w:val="24"/>
        </w:rPr>
        <w:pPrChange w:id="63" w:author="Thiago Ferreira Quilice" w:date="2018-10-01T23:32:00Z">
          <w:pPr>
            <w:spacing w:line="360" w:lineRule="auto"/>
            <w:jc w:val="both"/>
          </w:pPr>
        </w:pPrChange>
      </w:pPr>
    </w:p>
    <w:p w14:paraId="7D1D7851" w14:textId="6E9DC7D7" w:rsidR="003E4730" w:rsidRDefault="003E4730" w:rsidP="006F4DAE">
      <w:pPr>
        <w:spacing w:line="360" w:lineRule="auto"/>
        <w:jc w:val="both"/>
        <w:rPr>
          <w:ins w:id="64" w:author="Thiago Ferreira Quilice" w:date="2018-10-01T23:25:00Z"/>
          <w:b/>
          <w:sz w:val="24"/>
          <w:szCs w:val="24"/>
        </w:rPr>
        <w:pPrChange w:id="65" w:author="Thiago Ferreira Quilice" w:date="2018-10-01T23:32:00Z">
          <w:pPr>
            <w:spacing w:line="360" w:lineRule="auto"/>
            <w:jc w:val="both"/>
          </w:pPr>
        </w:pPrChange>
      </w:pPr>
    </w:p>
    <w:p w14:paraId="36086C3B" w14:textId="7C2CE746" w:rsidR="003E4730" w:rsidRDefault="003E4730" w:rsidP="006F4DAE">
      <w:pPr>
        <w:spacing w:line="360" w:lineRule="auto"/>
        <w:jc w:val="both"/>
        <w:rPr>
          <w:ins w:id="66" w:author="Thiago Ferreira Quilice" w:date="2018-10-01T23:25:00Z"/>
          <w:b/>
          <w:sz w:val="24"/>
          <w:szCs w:val="24"/>
        </w:rPr>
        <w:pPrChange w:id="67" w:author="Thiago Ferreira Quilice" w:date="2018-10-01T23:32:00Z">
          <w:pPr>
            <w:spacing w:line="360" w:lineRule="auto"/>
            <w:jc w:val="both"/>
          </w:pPr>
        </w:pPrChange>
      </w:pPr>
    </w:p>
    <w:p w14:paraId="61B17272" w14:textId="77777777" w:rsidR="003E4730" w:rsidRDefault="003E4730" w:rsidP="006F4DAE">
      <w:pPr>
        <w:spacing w:line="360" w:lineRule="auto"/>
        <w:jc w:val="both"/>
        <w:rPr>
          <w:b/>
          <w:sz w:val="24"/>
          <w:szCs w:val="24"/>
        </w:rPr>
        <w:pPrChange w:id="68" w:author="Thiago Ferreira Quilice" w:date="2018-10-01T23:32:00Z">
          <w:pPr>
            <w:spacing w:line="360" w:lineRule="auto"/>
            <w:jc w:val="both"/>
          </w:pPr>
        </w:pPrChange>
      </w:pPr>
    </w:p>
    <w:p w14:paraId="217147A3" w14:textId="77777777" w:rsidR="0072712C" w:rsidRDefault="0072712C" w:rsidP="006F4DAE">
      <w:pPr>
        <w:spacing w:line="360" w:lineRule="auto"/>
        <w:jc w:val="both"/>
        <w:rPr>
          <w:b/>
          <w:sz w:val="24"/>
          <w:szCs w:val="24"/>
        </w:rPr>
        <w:pPrChange w:id="69" w:author="Thiago Ferreira Quilice" w:date="2018-10-01T23:32:00Z">
          <w:pPr>
            <w:spacing w:line="360" w:lineRule="auto"/>
            <w:jc w:val="both"/>
          </w:pPr>
        </w:pPrChange>
      </w:pPr>
    </w:p>
    <w:p w14:paraId="217147A4" w14:textId="77777777" w:rsidR="0072712C" w:rsidRDefault="00364841" w:rsidP="006F4DAE">
      <w:pPr>
        <w:spacing w:line="360" w:lineRule="auto"/>
        <w:ind w:left="360"/>
        <w:jc w:val="both"/>
        <w:rPr>
          <w:b/>
          <w:sz w:val="24"/>
          <w:szCs w:val="24"/>
        </w:rPr>
        <w:pPrChange w:id="70" w:author="Thiago Ferreira Quilice" w:date="2018-10-01T23:32:00Z">
          <w:pPr>
            <w:spacing w:line="360" w:lineRule="auto"/>
            <w:ind w:left="360"/>
          </w:pPr>
        </w:pPrChange>
      </w:pPr>
      <w:r>
        <w:rPr>
          <w:b/>
          <w:sz w:val="24"/>
          <w:szCs w:val="24"/>
        </w:rPr>
        <w:lastRenderedPageBreak/>
        <w:t>1. Sumário Executivo</w:t>
      </w:r>
    </w:p>
    <w:p w14:paraId="217147A5" w14:textId="140DBA56" w:rsidR="0072712C" w:rsidRDefault="00364841" w:rsidP="006F4DAE">
      <w:pPr>
        <w:ind w:firstLine="700"/>
        <w:jc w:val="both"/>
        <w:rPr>
          <w:sz w:val="24"/>
          <w:szCs w:val="24"/>
        </w:rPr>
        <w:pPrChange w:id="71" w:author="Thiago Ferreira Quilice" w:date="2018-10-01T23:32:00Z">
          <w:pPr>
            <w:ind w:firstLine="700"/>
          </w:pPr>
        </w:pPrChange>
      </w:pPr>
      <w:r>
        <w:rPr>
          <w:sz w:val="24"/>
          <w:szCs w:val="24"/>
        </w:rPr>
        <w:t xml:space="preserve">Este plano de negócios abordará as estratégias que serão usadas pela empresa MyPs (My Problem </w:t>
      </w:r>
      <w:commentRangeStart w:id="72"/>
      <w:r>
        <w:rPr>
          <w:sz w:val="24"/>
          <w:szCs w:val="24"/>
        </w:rPr>
        <w:t>Soluções</w:t>
      </w:r>
      <w:commentRangeEnd w:id="72"/>
      <w:r w:rsidR="00B13006">
        <w:rPr>
          <w:rStyle w:val="Refdecomentrio"/>
        </w:rPr>
        <w:commentReference w:id="72"/>
      </w:r>
      <w:r>
        <w:rPr>
          <w:sz w:val="24"/>
          <w:szCs w:val="24"/>
        </w:rPr>
        <w:t>) na implementação do aplicativo de serviços MyP no mercado brasileiro, de forma a organizar e tornar mais prático e ágil todo o processo</w:t>
      </w:r>
      <w:ins w:id="73" w:author="Thiago Ferreira Quilice" w:date="2018-10-01T23:34:00Z">
        <w:r w:rsidR="001C27A9">
          <w:rPr>
            <w:sz w:val="24"/>
            <w:szCs w:val="24"/>
            <w:lang w:val="pt-BR"/>
          </w:rPr>
          <w:t xml:space="preserve"> de c</w:t>
        </w:r>
      </w:ins>
      <w:ins w:id="74" w:author="Thiago Ferreira Quilice" w:date="2018-10-01T23:35:00Z">
        <w:r w:rsidR="001C27A9">
          <w:rPr>
            <w:sz w:val="24"/>
            <w:szCs w:val="24"/>
            <w:lang w:val="pt-BR"/>
          </w:rPr>
          <w:t xml:space="preserve">ontração de serviços </w:t>
        </w:r>
      </w:ins>
      <w:ins w:id="75" w:author="Thiago Ferreira Quilice" w:date="2018-10-01T23:38:00Z">
        <w:r w:rsidR="008C0E99">
          <w:rPr>
            <w:sz w:val="24"/>
            <w:szCs w:val="24"/>
            <w:lang w:val="pt-BR"/>
          </w:rPr>
          <w:t>em geral</w:t>
        </w:r>
      </w:ins>
      <w:r>
        <w:rPr>
          <w:sz w:val="24"/>
          <w:szCs w:val="24"/>
        </w:rPr>
        <w:t>.</w:t>
      </w:r>
    </w:p>
    <w:p w14:paraId="217147A6" w14:textId="77777777" w:rsidR="0072712C" w:rsidRDefault="0072712C" w:rsidP="006F4DAE">
      <w:pPr>
        <w:ind w:firstLine="360"/>
        <w:jc w:val="both"/>
        <w:rPr>
          <w:sz w:val="24"/>
          <w:szCs w:val="24"/>
        </w:rPr>
        <w:pPrChange w:id="76" w:author="Thiago Ferreira Quilice" w:date="2018-10-01T23:32:00Z">
          <w:pPr>
            <w:ind w:firstLine="360"/>
          </w:pPr>
        </w:pPrChange>
      </w:pPr>
    </w:p>
    <w:p w14:paraId="217147A7" w14:textId="77777777" w:rsidR="0072712C" w:rsidRDefault="00364841" w:rsidP="006F4DAE">
      <w:pPr>
        <w:spacing w:line="360" w:lineRule="auto"/>
        <w:ind w:firstLine="720"/>
        <w:jc w:val="both"/>
        <w:rPr>
          <w:sz w:val="24"/>
          <w:szCs w:val="24"/>
        </w:rPr>
        <w:pPrChange w:id="77" w:author="Thiago Ferreira Quilice" w:date="2018-10-01T23:32:00Z">
          <w:pPr>
            <w:spacing w:line="360" w:lineRule="auto"/>
            <w:ind w:firstLine="720"/>
          </w:pPr>
        </w:pPrChange>
      </w:pPr>
      <w:r>
        <w:rPr>
          <w:b/>
          <w:sz w:val="24"/>
          <w:szCs w:val="24"/>
        </w:rPr>
        <w:t>1.1. O que ofe</w:t>
      </w:r>
      <w:r>
        <w:rPr>
          <w:b/>
          <w:sz w:val="24"/>
          <w:szCs w:val="24"/>
        </w:rPr>
        <w:t>recemos?</w:t>
      </w:r>
    </w:p>
    <w:p w14:paraId="217147A8" w14:textId="77777777" w:rsidR="0072712C" w:rsidRDefault="00364841" w:rsidP="006F4DAE">
      <w:pPr>
        <w:ind w:firstLine="720"/>
        <w:jc w:val="both"/>
        <w:rPr>
          <w:sz w:val="24"/>
          <w:szCs w:val="24"/>
        </w:rPr>
        <w:pPrChange w:id="78" w:author="Thiago Ferreira Quilice" w:date="2018-10-01T23:32:00Z">
          <w:pPr>
            <w:ind w:firstLine="720"/>
          </w:pPr>
        </w:pPrChange>
      </w:pPr>
      <w:r>
        <w:rPr>
          <w:sz w:val="24"/>
          <w:szCs w:val="24"/>
        </w:rPr>
        <w:t>Como já dito, o serviço que oferecemos é um aplicativo. Basicamente, esse aplicativo tem o objetivo de ser o intermédio entre clientes e prestadores de serviço, de forma a conectá-los de forma rápida e prática e intermediar todo o processo para ev</w:t>
      </w:r>
      <w:r>
        <w:rPr>
          <w:sz w:val="24"/>
          <w:szCs w:val="24"/>
        </w:rPr>
        <w:t>itar confusões e má qualidade nos serviços.</w:t>
      </w:r>
    </w:p>
    <w:p w14:paraId="217147A9" w14:textId="77777777" w:rsidR="0072712C" w:rsidRDefault="00364841" w:rsidP="006F4DAE">
      <w:pPr>
        <w:ind w:left="360" w:firstLine="340"/>
        <w:jc w:val="both"/>
        <w:rPr>
          <w:sz w:val="24"/>
          <w:szCs w:val="24"/>
        </w:rPr>
        <w:pPrChange w:id="79" w:author="Thiago Ferreira Quilice" w:date="2018-10-01T23:32:00Z">
          <w:pPr>
            <w:ind w:left="360" w:firstLine="340"/>
          </w:pPr>
        </w:pPrChange>
      </w:pPr>
      <w:r>
        <w:rPr>
          <w:sz w:val="24"/>
          <w:szCs w:val="24"/>
        </w:rPr>
        <w:t xml:space="preserve"> </w:t>
      </w:r>
    </w:p>
    <w:p w14:paraId="217147AA" w14:textId="77777777" w:rsidR="0072712C" w:rsidRDefault="00364841" w:rsidP="006F4DAE">
      <w:pPr>
        <w:spacing w:line="360" w:lineRule="auto"/>
        <w:ind w:firstLine="720"/>
        <w:jc w:val="both"/>
        <w:rPr>
          <w:b/>
          <w:sz w:val="24"/>
          <w:szCs w:val="24"/>
        </w:rPr>
        <w:pPrChange w:id="80" w:author="Thiago Ferreira Quilice" w:date="2018-10-01T23:32:00Z">
          <w:pPr>
            <w:spacing w:line="360" w:lineRule="auto"/>
            <w:ind w:firstLine="720"/>
          </w:pPr>
        </w:pPrChange>
      </w:pPr>
      <w:r>
        <w:rPr>
          <w:b/>
          <w:sz w:val="24"/>
          <w:szCs w:val="24"/>
        </w:rPr>
        <w:t>1.2. A empresa</w:t>
      </w:r>
    </w:p>
    <w:p w14:paraId="217147AB" w14:textId="4E278C3E" w:rsidR="0072712C" w:rsidRDefault="00364841" w:rsidP="006F4DAE">
      <w:pPr>
        <w:ind w:firstLine="700"/>
        <w:jc w:val="both"/>
        <w:rPr>
          <w:sz w:val="24"/>
          <w:szCs w:val="24"/>
        </w:rPr>
        <w:pPrChange w:id="81" w:author="Thiago Ferreira Quilice" w:date="2018-10-01T23:32:00Z">
          <w:pPr>
            <w:ind w:firstLine="700"/>
          </w:pPr>
        </w:pPrChange>
      </w:pPr>
      <w:r>
        <w:rPr>
          <w:sz w:val="24"/>
          <w:szCs w:val="24"/>
        </w:rPr>
        <w:t xml:space="preserve">A sede principal da empresa se localizará, inicialmente, em Conselheiro Lafaiete, considerando que, </w:t>
      </w:r>
      <w:del w:id="82" w:author="Thiago Ferreira Quilice" w:date="2018-10-01T23:39:00Z">
        <w:r w:rsidDel="00FD16E3">
          <w:rPr>
            <w:sz w:val="24"/>
            <w:szCs w:val="24"/>
          </w:rPr>
          <w:delText>de começo</w:delText>
        </w:r>
      </w:del>
      <w:ins w:id="83" w:author="Thiago Ferreira Quilice" w:date="2018-10-01T23:39:00Z">
        <w:r w:rsidR="00FD16E3">
          <w:rPr>
            <w:sz w:val="24"/>
            <w:szCs w:val="24"/>
            <w:lang w:val="pt-BR"/>
          </w:rPr>
          <w:t>no início</w:t>
        </w:r>
      </w:ins>
      <w:r>
        <w:rPr>
          <w:sz w:val="24"/>
          <w:szCs w:val="24"/>
        </w:rPr>
        <w:t>, a demanda por intervenções no processo de contratação de serviços não será muito grande.</w:t>
      </w:r>
    </w:p>
    <w:p w14:paraId="217147AC" w14:textId="77777777" w:rsidR="0072712C" w:rsidRDefault="00364841" w:rsidP="006F4DAE">
      <w:pPr>
        <w:ind w:firstLine="700"/>
        <w:jc w:val="both"/>
        <w:rPr>
          <w:sz w:val="24"/>
          <w:szCs w:val="24"/>
        </w:rPr>
        <w:pPrChange w:id="84" w:author="Thiago Ferreira Quilice" w:date="2018-10-01T23:32:00Z">
          <w:pPr>
            <w:ind w:firstLine="700"/>
          </w:pPr>
        </w:pPrChange>
      </w:pPr>
      <w:r>
        <w:rPr>
          <w:sz w:val="24"/>
          <w:szCs w:val="24"/>
        </w:rPr>
        <w:t xml:space="preserve"> </w:t>
      </w:r>
    </w:p>
    <w:p w14:paraId="217147AD" w14:textId="77777777" w:rsidR="0072712C" w:rsidRDefault="00364841" w:rsidP="006F4DAE">
      <w:pPr>
        <w:spacing w:line="360" w:lineRule="auto"/>
        <w:ind w:firstLine="700"/>
        <w:jc w:val="both"/>
        <w:rPr>
          <w:sz w:val="24"/>
          <w:szCs w:val="24"/>
        </w:rPr>
        <w:pPrChange w:id="85" w:author="Thiago Ferreira Quilice" w:date="2018-10-01T23:32:00Z">
          <w:pPr>
            <w:spacing w:line="360" w:lineRule="auto"/>
            <w:ind w:firstLine="700"/>
          </w:pPr>
        </w:pPrChange>
      </w:pPr>
      <w:r>
        <w:rPr>
          <w:b/>
          <w:sz w:val="24"/>
          <w:szCs w:val="24"/>
        </w:rPr>
        <w:t>1.2.1. O mercado que a empresa visa atingir</w:t>
      </w:r>
    </w:p>
    <w:p w14:paraId="217147AE" w14:textId="77777777" w:rsidR="0072712C" w:rsidRDefault="00364841" w:rsidP="006F4DAE">
      <w:pPr>
        <w:ind w:firstLine="700"/>
        <w:jc w:val="both"/>
        <w:rPr>
          <w:sz w:val="24"/>
          <w:szCs w:val="24"/>
        </w:rPr>
        <w:pPrChange w:id="86" w:author="Thiago Ferreira Quilice" w:date="2018-10-01T23:32:00Z">
          <w:pPr>
            <w:ind w:firstLine="700"/>
          </w:pPr>
        </w:pPrChange>
      </w:pPr>
      <w:r>
        <w:rPr>
          <w:sz w:val="24"/>
          <w:szCs w:val="24"/>
        </w:rPr>
        <w:t xml:space="preserve">O serviço </w:t>
      </w:r>
      <w:r>
        <w:rPr>
          <w:sz w:val="24"/>
          <w:szCs w:val="24"/>
        </w:rPr>
        <w:t>pode ser usado por todos, apesar de que estima-se atingir principalmente pessoas jovens e adultas. Já as crianças e idosos, também podem fazer parte, mas, normalmente, necessitarão de auxílio de seus familiares. Buscaremos atingir clientes diretos e indire</w:t>
      </w:r>
      <w:r>
        <w:rPr>
          <w:sz w:val="24"/>
          <w:szCs w:val="24"/>
        </w:rPr>
        <w:t xml:space="preserve">tos. Os </w:t>
      </w:r>
      <w:commentRangeStart w:id="87"/>
      <w:r>
        <w:rPr>
          <w:sz w:val="24"/>
          <w:szCs w:val="24"/>
        </w:rPr>
        <w:t xml:space="preserve">diretos </w:t>
      </w:r>
      <w:commentRangeEnd w:id="87"/>
      <w:r w:rsidR="00BB19F3">
        <w:rPr>
          <w:rStyle w:val="Refdecomentrio"/>
        </w:rPr>
        <w:commentReference w:id="87"/>
      </w:r>
      <w:r>
        <w:rPr>
          <w:sz w:val="24"/>
          <w:szCs w:val="24"/>
        </w:rPr>
        <w:t>(prestadores de serviços) podem estar localizados em qualquer lugar do Brasil, mas necessitam ter mais de 18 anos. Já os indiretos (clientes dos prestadores de serviço) podem ser absolutamente qualquer pessoa capaz de usar um smartphone, se</w:t>
      </w:r>
      <w:r>
        <w:rPr>
          <w:sz w:val="24"/>
          <w:szCs w:val="24"/>
        </w:rPr>
        <w:t xml:space="preserve">ndo o único requisito conseguir localizar e contratar um prestador. </w:t>
      </w:r>
      <w:commentRangeStart w:id="88"/>
      <w:r>
        <w:rPr>
          <w:sz w:val="24"/>
          <w:szCs w:val="24"/>
        </w:rPr>
        <w:t>Tanto os clientes diretos quanto os indiretos possuem potenciais para aparecerem em massa em todo o país, considerando que não existe um lugar no Brasil onde a taxa de desemprego é nula, o</w:t>
      </w:r>
      <w:r>
        <w:rPr>
          <w:sz w:val="24"/>
          <w:szCs w:val="24"/>
        </w:rPr>
        <w:t xml:space="preserve"> que favorece o surgimento de vários prestadores de serviço e, consequentemente, abre uma variedade de soluções para pessoas que necessitam de um serviço rápido, confiável e de qualidade.</w:t>
      </w:r>
      <w:commentRangeEnd w:id="88"/>
      <w:r w:rsidR="00F57180">
        <w:rPr>
          <w:rStyle w:val="Refdecomentrio"/>
        </w:rPr>
        <w:commentReference w:id="88"/>
      </w:r>
    </w:p>
    <w:p w14:paraId="217147AF" w14:textId="77777777" w:rsidR="0072712C" w:rsidRDefault="00364841" w:rsidP="006F4DAE">
      <w:pPr>
        <w:ind w:firstLine="700"/>
        <w:jc w:val="both"/>
        <w:rPr>
          <w:sz w:val="24"/>
          <w:szCs w:val="24"/>
        </w:rPr>
        <w:pPrChange w:id="89" w:author="Thiago Ferreira Quilice" w:date="2018-10-01T23:32:00Z">
          <w:pPr>
            <w:ind w:firstLine="700"/>
          </w:pPr>
        </w:pPrChange>
      </w:pPr>
      <w:r>
        <w:rPr>
          <w:sz w:val="24"/>
          <w:szCs w:val="24"/>
        </w:rPr>
        <w:t xml:space="preserve"> </w:t>
      </w:r>
    </w:p>
    <w:p w14:paraId="217147B0" w14:textId="77777777" w:rsidR="0072712C" w:rsidRDefault="00364841" w:rsidP="006F4DAE">
      <w:pPr>
        <w:spacing w:line="360" w:lineRule="auto"/>
        <w:ind w:firstLine="720"/>
        <w:jc w:val="both"/>
        <w:rPr>
          <w:b/>
          <w:sz w:val="24"/>
          <w:szCs w:val="24"/>
        </w:rPr>
        <w:pPrChange w:id="90" w:author="Thiago Ferreira Quilice" w:date="2018-10-01T23:32:00Z">
          <w:pPr>
            <w:spacing w:line="360" w:lineRule="auto"/>
            <w:ind w:firstLine="720"/>
          </w:pPr>
        </w:pPrChange>
      </w:pPr>
      <w:r>
        <w:rPr>
          <w:b/>
          <w:sz w:val="24"/>
          <w:szCs w:val="24"/>
        </w:rPr>
        <w:t>1.3. Necessidade de investimento</w:t>
      </w:r>
    </w:p>
    <w:p w14:paraId="217147B1" w14:textId="2179E81D" w:rsidR="0072712C" w:rsidRDefault="00364841" w:rsidP="006F4DAE">
      <w:pPr>
        <w:ind w:firstLine="700"/>
        <w:jc w:val="both"/>
        <w:rPr>
          <w:sz w:val="24"/>
          <w:szCs w:val="24"/>
        </w:rPr>
        <w:pPrChange w:id="91" w:author="Thiago Ferreira Quilice" w:date="2018-10-01T23:32:00Z">
          <w:pPr>
            <w:ind w:firstLine="700"/>
          </w:pPr>
        </w:pPrChange>
      </w:pPr>
      <w:r>
        <w:rPr>
          <w:sz w:val="24"/>
          <w:szCs w:val="24"/>
        </w:rPr>
        <w:t>Para manter o aplicativo ativo, é necessário o pagamento mensal de uma hospedagem. Além disso, o negócio precisa se expandir. No início, o aplicativo possui pouco potencial de se expandir naturalmente, já que</w:t>
      </w:r>
      <w:ins w:id="92" w:author="Thiago Ferreira Quilice" w:date="2018-10-01T23:41:00Z">
        <w:r w:rsidR="00F57180">
          <w:rPr>
            <w:sz w:val="24"/>
            <w:szCs w:val="24"/>
            <w:lang w:val="pt-BR"/>
          </w:rPr>
          <w:t>,</w:t>
        </w:r>
      </w:ins>
      <w:r>
        <w:rPr>
          <w:sz w:val="24"/>
          <w:szCs w:val="24"/>
        </w:rPr>
        <w:t xml:space="preserve"> para atrair prestadores de serviços, é necessár</w:t>
      </w:r>
      <w:r>
        <w:rPr>
          <w:sz w:val="24"/>
          <w:szCs w:val="24"/>
        </w:rPr>
        <w:t>io que existam clientes potenciais para eles, e para atrair o cliente dos prestadores, é necessário que já existam vários serviços disponíveis no aplicativo para serem solicitados. Logo, para não haver essa dificuldade de ter usuários iniciais, um investim</w:t>
      </w:r>
      <w:r>
        <w:rPr>
          <w:sz w:val="24"/>
          <w:szCs w:val="24"/>
        </w:rPr>
        <w:t>ento é necessário para conseguir usuários através de anúncios e de taxas chamativas na contratação de serviços.</w:t>
      </w:r>
    </w:p>
    <w:p w14:paraId="217147B2" w14:textId="77777777" w:rsidR="0072712C" w:rsidRDefault="0072712C" w:rsidP="006F4DAE">
      <w:pPr>
        <w:ind w:firstLine="720"/>
        <w:jc w:val="both"/>
        <w:rPr>
          <w:b/>
          <w:sz w:val="24"/>
          <w:szCs w:val="24"/>
        </w:rPr>
        <w:pPrChange w:id="93" w:author="Thiago Ferreira Quilice" w:date="2018-10-01T23:32:00Z">
          <w:pPr>
            <w:ind w:firstLine="720"/>
          </w:pPr>
        </w:pPrChange>
      </w:pPr>
    </w:p>
    <w:p w14:paraId="217147B3" w14:textId="77777777" w:rsidR="0072712C" w:rsidRDefault="00364841" w:rsidP="006F4DAE">
      <w:pPr>
        <w:spacing w:line="360" w:lineRule="auto"/>
        <w:ind w:firstLine="720"/>
        <w:jc w:val="both"/>
        <w:rPr>
          <w:sz w:val="24"/>
          <w:szCs w:val="24"/>
        </w:rPr>
        <w:pPrChange w:id="94" w:author="Thiago Ferreira Quilice" w:date="2018-10-01T23:32:00Z">
          <w:pPr>
            <w:spacing w:line="360" w:lineRule="auto"/>
            <w:ind w:firstLine="720"/>
          </w:pPr>
        </w:pPrChange>
      </w:pPr>
      <w:r>
        <w:rPr>
          <w:b/>
          <w:sz w:val="24"/>
          <w:szCs w:val="24"/>
        </w:rPr>
        <w:lastRenderedPageBreak/>
        <w:t>1.3.1. Como o investimento será empregado?</w:t>
      </w:r>
    </w:p>
    <w:p w14:paraId="217147B4" w14:textId="77777777" w:rsidR="0072712C" w:rsidRDefault="00364841" w:rsidP="006F4DAE">
      <w:pPr>
        <w:ind w:firstLine="700"/>
        <w:jc w:val="both"/>
        <w:rPr>
          <w:sz w:val="24"/>
          <w:szCs w:val="24"/>
        </w:rPr>
        <w:pPrChange w:id="95" w:author="Thiago Ferreira Quilice" w:date="2018-10-01T23:32:00Z">
          <w:pPr>
            <w:ind w:firstLine="700"/>
          </w:pPr>
        </w:pPrChange>
      </w:pPr>
      <w:r>
        <w:rPr>
          <w:sz w:val="24"/>
          <w:szCs w:val="24"/>
        </w:rPr>
        <w:t xml:space="preserve">Seguindo a mesma linha de raciocínio, para que o aplicativo se alastre, é necessário ter uma grande </w:t>
      </w:r>
      <w:r>
        <w:rPr>
          <w:sz w:val="24"/>
          <w:szCs w:val="24"/>
        </w:rPr>
        <w:t>demanda de serviços e vários destes oferecidos. Se o capital destinado aos anúncios for utilizado em uma região grande, a tendência é que algumas pessoas comecem a utilizá-lo e parem logo em seguida, devido aos poucos usuários e oportunidades existentes. P</w:t>
      </w:r>
      <w:r>
        <w:rPr>
          <w:sz w:val="24"/>
          <w:szCs w:val="24"/>
        </w:rPr>
        <w:t>or isso, pretendemos divulgar o aplicativo, inicialmente, apenas na região do Alto Paraopeba, para que os usuários se concentrem em um só lugar, favorecendo a interação e o surgimento de oportunidades. Após isso, o aplicativo tende a se alastrar pela regiã</w:t>
      </w:r>
      <w:r>
        <w:rPr>
          <w:sz w:val="24"/>
          <w:szCs w:val="24"/>
        </w:rPr>
        <w:t>o, e, aos poucos, expandir naturalmente para outros locais com maior população.</w:t>
      </w:r>
    </w:p>
    <w:p w14:paraId="217147B5" w14:textId="77777777" w:rsidR="0072712C" w:rsidRDefault="00364841" w:rsidP="006F4DAE">
      <w:pPr>
        <w:ind w:firstLine="700"/>
        <w:jc w:val="both"/>
        <w:rPr>
          <w:sz w:val="24"/>
          <w:szCs w:val="24"/>
        </w:rPr>
        <w:pPrChange w:id="96" w:author="Thiago Ferreira Quilice" w:date="2018-10-01T23:32:00Z">
          <w:pPr>
            <w:ind w:firstLine="700"/>
          </w:pPr>
        </w:pPrChange>
      </w:pPr>
      <w:r>
        <w:rPr>
          <w:sz w:val="24"/>
          <w:szCs w:val="24"/>
        </w:rPr>
        <w:t>Outro destino do investimento será na contratação de serviços, onde as taxas incidentes sobre cada serviço serão muito baixas ou nulas, podendo gerar um pequeno prejuízo devido</w:t>
      </w:r>
      <w:r>
        <w:rPr>
          <w:sz w:val="24"/>
          <w:szCs w:val="24"/>
        </w:rPr>
        <w:t xml:space="preserve"> às taxas das ferramentas de pagamento online. Logo, o investimento seria aplicado para entusiasmar potenciais </w:t>
      </w:r>
      <w:commentRangeStart w:id="97"/>
      <w:r>
        <w:rPr>
          <w:sz w:val="24"/>
          <w:szCs w:val="24"/>
        </w:rPr>
        <w:t xml:space="preserve">clientes </w:t>
      </w:r>
      <w:commentRangeEnd w:id="97"/>
      <w:r w:rsidR="00FF770C">
        <w:rPr>
          <w:rStyle w:val="Refdecomentrio"/>
        </w:rPr>
        <w:commentReference w:id="97"/>
      </w:r>
      <w:r>
        <w:rPr>
          <w:sz w:val="24"/>
          <w:szCs w:val="24"/>
        </w:rPr>
        <w:t>a usarem o serviço.</w:t>
      </w:r>
    </w:p>
    <w:p w14:paraId="217147B6" w14:textId="77777777" w:rsidR="0072712C" w:rsidRDefault="0072712C" w:rsidP="006F4DAE">
      <w:pPr>
        <w:jc w:val="both"/>
        <w:rPr>
          <w:sz w:val="24"/>
          <w:szCs w:val="24"/>
        </w:rPr>
        <w:pPrChange w:id="98" w:author="Thiago Ferreira Quilice" w:date="2018-10-01T23:32:00Z">
          <w:pPr/>
        </w:pPrChange>
      </w:pPr>
    </w:p>
    <w:p w14:paraId="217147B7" w14:textId="77777777" w:rsidR="0072712C" w:rsidRDefault="00364841" w:rsidP="006F4DAE">
      <w:pPr>
        <w:jc w:val="both"/>
        <w:rPr>
          <w:b/>
          <w:sz w:val="24"/>
          <w:szCs w:val="24"/>
        </w:rPr>
        <w:pPrChange w:id="99" w:author="Thiago Ferreira Quilice" w:date="2018-10-01T23:32:00Z">
          <w:pPr/>
        </w:pPrChange>
      </w:pPr>
      <w:r>
        <w:rPr>
          <w:b/>
          <w:sz w:val="24"/>
          <w:szCs w:val="24"/>
        </w:rPr>
        <w:t>2. Conceito do Negócio</w:t>
      </w:r>
    </w:p>
    <w:p w14:paraId="217147B8" w14:textId="77777777" w:rsidR="0072712C" w:rsidRDefault="0072712C" w:rsidP="006F4DAE">
      <w:pPr>
        <w:jc w:val="both"/>
        <w:rPr>
          <w:b/>
          <w:sz w:val="24"/>
          <w:szCs w:val="24"/>
        </w:rPr>
        <w:pPrChange w:id="100" w:author="Thiago Ferreira Quilice" w:date="2018-10-01T23:32:00Z">
          <w:pPr/>
        </w:pPrChange>
      </w:pPr>
    </w:p>
    <w:p w14:paraId="217147B9" w14:textId="77777777" w:rsidR="0072712C" w:rsidRDefault="00364841" w:rsidP="006F4DAE">
      <w:pPr>
        <w:spacing w:line="360" w:lineRule="auto"/>
        <w:jc w:val="both"/>
        <w:rPr>
          <w:b/>
          <w:sz w:val="24"/>
          <w:szCs w:val="24"/>
        </w:rPr>
        <w:pPrChange w:id="101" w:author="Thiago Ferreira Quilice" w:date="2018-10-01T23:32:00Z">
          <w:pPr>
            <w:spacing w:line="360" w:lineRule="auto"/>
          </w:pPr>
        </w:pPrChange>
      </w:pPr>
      <w:r>
        <w:rPr>
          <w:b/>
          <w:sz w:val="24"/>
          <w:szCs w:val="24"/>
        </w:rPr>
        <w:tab/>
        <w:t>2.1. Descrição do Negócio</w:t>
      </w:r>
    </w:p>
    <w:p w14:paraId="217147BA" w14:textId="0EC8FFAE" w:rsidR="0072712C" w:rsidRDefault="00364841" w:rsidP="006F4DAE">
      <w:pPr>
        <w:spacing w:line="360" w:lineRule="auto"/>
        <w:ind w:firstLine="720"/>
        <w:jc w:val="both"/>
        <w:rPr>
          <w:sz w:val="24"/>
          <w:szCs w:val="24"/>
        </w:rPr>
      </w:pPr>
      <w:r>
        <w:rPr>
          <w:sz w:val="24"/>
          <w:szCs w:val="24"/>
        </w:rPr>
        <w:t>A MyPs (My Problem Soluções) é uma empresa criada</w:t>
      </w:r>
      <w:ins w:id="102" w:author="Thiago Ferreira Quilice" w:date="2018-10-01T23:43:00Z">
        <w:r w:rsidR="002F35BF">
          <w:rPr>
            <w:sz w:val="24"/>
            <w:szCs w:val="24"/>
            <w:lang w:val="pt-BR"/>
          </w:rPr>
          <w:t xml:space="preserve"> para</w:t>
        </w:r>
      </w:ins>
      <w:r>
        <w:rPr>
          <w:sz w:val="24"/>
          <w:szCs w:val="24"/>
        </w:rPr>
        <w:t xml:space="preserve"> administrar o </w:t>
      </w:r>
      <w:r>
        <w:rPr>
          <w:sz w:val="24"/>
          <w:szCs w:val="24"/>
        </w:rPr>
        <w:t>software MyP, que descrevemos mais adiante</w:t>
      </w:r>
      <w:commentRangeStart w:id="103"/>
      <w:r>
        <w:rPr>
          <w:sz w:val="24"/>
          <w:szCs w:val="24"/>
        </w:rPr>
        <w:t>, e com duas demandas sempre ativas, a busca por emprego e a busca por serviços</w:t>
      </w:r>
      <w:commentRangeEnd w:id="103"/>
      <w:r w:rsidR="00F745EA">
        <w:rPr>
          <w:rStyle w:val="Refdecomentrio"/>
        </w:rPr>
        <w:commentReference w:id="103"/>
      </w:r>
      <w:r>
        <w:rPr>
          <w:sz w:val="24"/>
          <w:szCs w:val="24"/>
        </w:rPr>
        <w:t>. O negócio consiste em ligar o prestador de serviços e o contratante de forma rápida, intuitiva e, principalmente, segura, o que reduz</w:t>
      </w:r>
      <w:r>
        <w:rPr>
          <w:sz w:val="24"/>
          <w:szCs w:val="24"/>
        </w:rPr>
        <w:t xml:space="preserve"> drasticamente a possibilidade de golpes de ambas as partes.</w:t>
      </w:r>
    </w:p>
    <w:p w14:paraId="217147BB" w14:textId="77777777" w:rsidR="0072712C" w:rsidRDefault="00364841" w:rsidP="00B13006">
      <w:pPr>
        <w:spacing w:line="360" w:lineRule="auto"/>
        <w:ind w:firstLine="700"/>
        <w:jc w:val="both"/>
        <w:rPr>
          <w:sz w:val="24"/>
          <w:szCs w:val="24"/>
        </w:rPr>
      </w:pPr>
      <w:r>
        <w:rPr>
          <w:sz w:val="24"/>
          <w:szCs w:val="24"/>
        </w:rPr>
        <w:t xml:space="preserve">A base de clientes se mostra bem </w:t>
      </w:r>
      <w:commentRangeStart w:id="104"/>
      <w:r>
        <w:rPr>
          <w:sz w:val="24"/>
          <w:szCs w:val="24"/>
        </w:rPr>
        <w:t>consistente</w:t>
      </w:r>
      <w:commentRangeEnd w:id="104"/>
      <w:r w:rsidR="00F521A3">
        <w:rPr>
          <w:rStyle w:val="Refdecomentrio"/>
        </w:rPr>
        <w:commentReference w:id="104"/>
      </w:r>
      <w:r>
        <w:rPr>
          <w:sz w:val="24"/>
          <w:szCs w:val="24"/>
        </w:rPr>
        <w:t>, com estes divididos em dois setores: primário e secundário. O cliente primário é o usuário que se cadastra no app com o objetivo de prestar serviços,</w:t>
      </w:r>
      <w:r>
        <w:rPr>
          <w:sz w:val="24"/>
          <w:szCs w:val="24"/>
        </w:rPr>
        <w:t xml:space="preserve"> podendo possuir uma empresa ou não, esse perfil de trabalhador superou em 2017 os trabalhadores que trabalham em um emprego formal, de acordo com o IBGE. Já o cliente secundário é aquele que se cadastra no app para contratar serviços de forma dinâmica, um</w:t>
      </w:r>
      <w:r>
        <w:rPr>
          <w:sz w:val="24"/>
          <w:szCs w:val="24"/>
        </w:rPr>
        <w:t xml:space="preserve"> cliente secundário pode vir a ser um primário na mesma conta e vice-versa, contudo um cliente, possui apenas um dos papéis em um processo de contratação.</w:t>
      </w:r>
    </w:p>
    <w:p w14:paraId="217147BC" w14:textId="23853E39" w:rsidR="0072712C" w:rsidRDefault="00364841" w:rsidP="00BB19F3">
      <w:pPr>
        <w:spacing w:line="360" w:lineRule="auto"/>
        <w:ind w:firstLine="700"/>
        <w:jc w:val="both"/>
        <w:rPr>
          <w:sz w:val="24"/>
          <w:szCs w:val="24"/>
        </w:rPr>
      </w:pPr>
      <w:r>
        <w:rPr>
          <w:sz w:val="24"/>
          <w:szCs w:val="24"/>
        </w:rPr>
        <w:t>Inicialmente</w:t>
      </w:r>
      <w:ins w:id="105" w:author="Thiago Ferreira Quilice" w:date="2018-10-01T23:45:00Z">
        <w:r w:rsidR="005109EB">
          <w:rPr>
            <w:sz w:val="24"/>
            <w:szCs w:val="24"/>
            <w:lang w:val="pt-BR"/>
          </w:rPr>
          <w:t>,</w:t>
        </w:r>
      </w:ins>
      <w:r>
        <w:rPr>
          <w:sz w:val="24"/>
          <w:szCs w:val="24"/>
        </w:rPr>
        <w:t xml:space="preserve"> possuímos a ideia de duas fontes de renda para nosso negócio: destaques de serviços e ta</w:t>
      </w:r>
      <w:r>
        <w:rPr>
          <w:sz w:val="24"/>
          <w:szCs w:val="24"/>
        </w:rPr>
        <w:t xml:space="preserve">xa por contratação de serviço. A  taxa por contratação apresenta um grande potencial e por isso é tratada como o carro chefe de nosso negócio. </w:t>
      </w:r>
      <w:commentRangeStart w:id="106"/>
      <w:r>
        <w:rPr>
          <w:sz w:val="24"/>
          <w:szCs w:val="24"/>
        </w:rPr>
        <w:t>Mas o destaque de serviços e potenciais não fica para trás</w:t>
      </w:r>
      <w:commentRangeEnd w:id="106"/>
      <w:r w:rsidR="002C7820">
        <w:rPr>
          <w:rStyle w:val="Refdecomentrio"/>
        </w:rPr>
        <w:commentReference w:id="106"/>
      </w:r>
    </w:p>
    <w:p w14:paraId="217147BD" w14:textId="77777777" w:rsidR="0072712C" w:rsidRDefault="00364841" w:rsidP="00F57180">
      <w:pPr>
        <w:spacing w:line="360" w:lineRule="auto"/>
        <w:ind w:firstLine="700"/>
        <w:jc w:val="both"/>
        <w:rPr>
          <w:sz w:val="24"/>
          <w:szCs w:val="24"/>
        </w:rPr>
      </w:pPr>
      <w:r>
        <w:rPr>
          <w:sz w:val="24"/>
          <w:szCs w:val="24"/>
        </w:rPr>
        <w:t>Realizaremos estratégias de vendas de serviços baseada</w:t>
      </w:r>
      <w:r>
        <w:rPr>
          <w:sz w:val="24"/>
          <w:szCs w:val="24"/>
        </w:rPr>
        <w:t xml:space="preserve">s em análises de dados para proporcionar uma melhor experiência para todos os envolvidos e sugerir </w:t>
      </w:r>
      <w:r>
        <w:rPr>
          <w:sz w:val="24"/>
          <w:szCs w:val="24"/>
        </w:rPr>
        <w:lastRenderedPageBreak/>
        <w:t>ao contratante a possibilidade de contratar mais de um serviço relacionado com o conteúdo desejado, formando assim um combo.</w:t>
      </w:r>
    </w:p>
    <w:p w14:paraId="217147BE" w14:textId="2EA6FA0E" w:rsidR="0072712C" w:rsidRDefault="00364841" w:rsidP="00F57180">
      <w:pPr>
        <w:spacing w:line="360" w:lineRule="auto"/>
        <w:ind w:firstLine="700"/>
        <w:jc w:val="both"/>
        <w:rPr>
          <w:sz w:val="24"/>
          <w:szCs w:val="24"/>
        </w:rPr>
      </w:pPr>
      <w:r>
        <w:rPr>
          <w:sz w:val="24"/>
          <w:szCs w:val="24"/>
        </w:rPr>
        <w:t>Na primeira etapa de desenvolvim</w:t>
      </w:r>
      <w:r>
        <w:rPr>
          <w:sz w:val="24"/>
          <w:szCs w:val="24"/>
        </w:rPr>
        <w:t xml:space="preserve">ento do negócio pretendemos focar o app para trabalhar na região do Alto Paraopeba, onde moramos e temos noção do perfil de usuário a utilizar de nossos serviços, porém o software </w:t>
      </w:r>
      <w:del w:id="107" w:author="Thiago Ferreira Quilice" w:date="2018-10-01T23:47:00Z">
        <w:r w:rsidDel="007C11E5">
          <w:rPr>
            <w:sz w:val="24"/>
            <w:szCs w:val="24"/>
          </w:rPr>
          <w:delText>e</w:delText>
        </w:r>
      </w:del>
      <w:ins w:id="108" w:author="Thiago Ferreira Quilice" w:date="2018-10-01T23:47:00Z">
        <w:r w:rsidR="007C11E5">
          <w:rPr>
            <w:sz w:val="24"/>
            <w:szCs w:val="24"/>
            <w:lang w:val="pt-BR"/>
          </w:rPr>
          <w:t>é</w:t>
        </w:r>
      </w:ins>
      <w:r>
        <w:rPr>
          <w:sz w:val="24"/>
          <w:szCs w:val="24"/>
        </w:rPr>
        <w:t xml:space="preserve"> escalável e pretendemos expandi-lo para outras regiões do país.</w:t>
      </w:r>
    </w:p>
    <w:p w14:paraId="217147BF" w14:textId="77777777" w:rsidR="0072712C" w:rsidRDefault="0072712C" w:rsidP="006F4DAE">
      <w:pPr>
        <w:ind w:firstLine="720"/>
        <w:jc w:val="both"/>
        <w:rPr>
          <w:b/>
          <w:sz w:val="24"/>
          <w:szCs w:val="24"/>
        </w:rPr>
        <w:pPrChange w:id="109" w:author="Thiago Ferreira Quilice" w:date="2018-10-01T23:32:00Z">
          <w:pPr>
            <w:ind w:firstLine="720"/>
          </w:pPr>
        </w:pPrChange>
      </w:pPr>
    </w:p>
    <w:p w14:paraId="217147C0" w14:textId="77777777" w:rsidR="0072712C" w:rsidRDefault="0072712C" w:rsidP="006F4DAE">
      <w:pPr>
        <w:ind w:firstLine="720"/>
        <w:jc w:val="both"/>
        <w:rPr>
          <w:b/>
          <w:sz w:val="24"/>
          <w:szCs w:val="24"/>
        </w:rPr>
        <w:pPrChange w:id="110" w:author="Thiago Ferreira Quilice" w:date="2018-10-01T23:32:00Z">
          <w:pPr>
            <w:ind w:firstLine="720"/>
          </w:pPr>
        </w:pPrChange>
      </w:pPr>
    </w:p>
    <w:p w14:paraId="217147C1" w14:textId="77777777" w:rsidR="0072712C" w:rsidRDefault="0072712C" w:rsidP="006F4DAE">
      <w:pPr>
        <w:ind w:firstLine="720"/>
        <w:jc w:val="both"/>
        <w:rPr>
          <w:b/>
          <w:sz w:val="24"/>
          <w:szCs w:val="24"/>
        </w:rPr>
        <w:pPrChange w:id="111" w:author="Thiago Ferreira Quilice" w:date="2018-10-01T23:32:00Z">
          <w:pPr>
            <w:ind w:firstLine="720"/>
          </w:pPr>
        </w:pPrChange>
      </w:pPr>
    </w:p>
    <w:p w14:paraId="217147C2" w14:textId="77777777" w:rsidR="0072712C" w:rsidRDefault="00364841" w:rsidP="006F4DAE">
      <w:pPr>
        <w:spacing w:line="360" w:lineRule="auto"/>
        <w:ind w:firstLine="720"/>
        <w:jc w:val="both"/>
        <w:rPr>
          <w:b/>
          <w:sz w:val="24"/>
          <w:szCs w:val="24"/>
        </w:rPr>
        <w:pPrChange w:id="112" w:author="Thiago Ferreira Quilice" w:date="2018-10-01T23:32:00Z">
          <w:pPr>
            <w:spacing w:line="360" w:lineRule="auto"/>
            <w:ind w:firstLine="720"/>
          </w:pPr>
        </w:pPrChange>
      </w:pPr>
      <w:r>
        <w:rPr>
          <w:b/>
          <w:sz w:val="24"/>
          <w:szCs w:val="24"/>
        </w:rPr>
        <w:t>2.2. Descrição do Serviço</w:t>
      </w:r>
    </w:p>
    <w:p w14:paraId="217147C3" w14:textId="2435392C" w:rsidR="0072712C" w:rsidRDefault="00364841" w:rsidP="008E2EE3">
      <w:pPr>
        <w:spacing w:line="360" w:lineRule="auto"/>
        <w:ind w:firstLine="700"/>
        <w:jc w:val="both"/>
        <w:rPr>
          <w:sz w:val="24"/>
          <w:szCs w:val="24"/>
        </w:rPr>
        <w:pPrChange w:id="113" w:author="Thiago Ferreira Quilice" w:date="2018-10-01T23:47:00Z">
          <w:pPr>
            <w:spacing w:line="240" w:lineRule="auto"/>
            <w:ind w:firstLine="720"/>
          </w:pPr>
        </w:pPrChange>
      </w:pPr>
      <w:r>
        <w:rPr>
          <w:sz w:val="24"/>
          <w:szCs w:val="24"/>
        </w:rPr>
        <w:t>O MyP (My Problem) consiste em um app android que busca unir prestadores de serviços a clientes em potencial. O software tem como objetivo estabelecer um mercado dinâmico</w:t>
      </w:r>
      <w:del w:id="114" w:author="Thiago Ferreira Quilice" w:date="2018-10-01T23:49:00Z">
        <w:r w:rsidDel="00013659">
          <w:rPr>
            <w:sz w:val="24"/>
            <w:szCs w:val="24"/>
          </w:rPr>
          <w:delText>,</w:delText>
        </w:r>
      </w:del>
      <w:ins w:id="115" w:author="Thiago Ferreira Quilice" w:date="2018-10-01T23:49:00Z">
        <w:r w:rsidR="00013659">
          <w:rPr>
            <w:sz w:val="24"/>
            <w:szCs w:val="24"/>
            <w:lang w:val="pt-BR"/>
          </w:rPr>
          <w:t xml:space="preserve"> e</w:t>
        </w:r>
      </w:ins>
      <w:r>
        <w:rPr>
          <w:sz w:val="24"/>
          <w:szCs w:val="24"/>
        </w:rPr>
        <w:t xml:space="preserve"> inclusivo</w:t>
      </w:r>
      <w:ins w:id="116" w:author="Thiago Ferreira Quilice" w:date="2018-10-01T23:50:00Z">
        <w:r w:rsidR="004E2CD2">
          <w:rPr>
            <w:sz w:val="24"/>
            <w:szCs w:val="24"/>
            <w:lang w:val="pt-BR"/>
          </w:rPr>
          <w:t>,</w:t>
        </w:r>
      </w:ins>
      <w:r>
        <w:rPr>
          <w:sz w:val="24"/>
          <w:szCs w:val="24"/>
        </w:rPr>
        <w:t xml:space="preserve"> por meio de uma interface intuitiva e agradável </w:t>
      </w:r>
      <w:r>
        <w:rPr>
          <w:sz w:val="24"/>
          <w:szCs w:val="24"/>
        </w:rPr>
        <w:t>em seu “look and feel”. Inicialmente, após o download e instalação do app</w:t>
      </w:r>
      <w:ins w:id="117" w:author="Thiago Ferreira Quilice" w:date="2018-10-01T23:50:00Z">
        <w:r w:rsidR="004E2CD2">
          <w:rPr>
            <w:sz w:val="24"/>
            <w:szCs w:val="24"/>
            <w:lang w:val="pt-BR"/>
          </w:rPr>
          <w:t>,</w:t>
        </w:r>
      </w:ins>
      <w:r>
        <w:rPr>
          <w:sz w:val="24"/>
          <w:szCs w:val="24"/>
        </w:rPr>
        <w:t xml:space="preserve"> o usuário deverá realizar o cadastro, montando seu perfil para ter acesso </w:t>
      </w:r>
      <w:ins w:id="118" w:author="Thiago Ferreira Quilice" w:date="2018-10-01T23:50:00Z">
        <w:r w:rsidR="004E2CD2">
          <w:rPr>
            <w:sz w:val="24"/>
            <w:szCs w:val="24"/>
            <w:lang w:val="pt-BR"/>
          </w:rPr>
          <w:t>à</w:t>
        </w:r>
      </w:ins>
      <w:del w:id="119" w:author="Thiago Ferreira Quilice" w:date="2018-10-01T23:50:00Z">
        <w:r w:rsidDel="004E2CD2">
          <w:rPr>
            <w:sz w:val="24"/>
            <w:szCs w:val="24"/>
          </w:rPr>
          <w:delText>a</w:delText>
        </w:r>
      </w:del>
      <w:r>
        <w:rPr>
          <w:sz w:val="24"/>
          <w:szCs w:val="24"/>
        </w:rPr>
        <w:t xml:space="preserve"> tela inicial do app. Nessa tela ele poderá escolher entre “cadastrar serviço”, informando sua modalidade, </w:t>
      </w:r>
      <w:r>
        <w:rPr>
          <w:sz w:val="24"/>
          <w:szCs w:val="24"/>
        </w:rPr>
        <w:t xml:space="preserve">características e valor, e “buscar serviço” onde o usuário fará uma busca por meio de filtros e uma </w:t>
      </w:r>
      <w:commentRangeStart w:id="120"/>
      <w:r>
        <w:rPr>
          <w:sz w:val="24"/>
          <w:szCs w:val="24"/>
        </w:rPr>
        <w:t>IA</w:t>
      </w:r>
      <w:commentRangeEnd w:id="120"/>
      <w:r w:rsidR="003326F8">
        <w:rPr>
          <w:rStyle w:val="Refdecomentrio"/>
        </w:rPr>
        <w:commentReference w:id="120"/>
      </w:r>
      <w:r>
        <w:rPr>
          <w:sz w:val="24"/>
          <w:szCs w:val="24"/>
        </w:rPr>
        <w:t>.</w:t>
      </w:r>
    </w:p>
    <w:p w14:paraId="217147C4" w14:textId="20893470" w:rsidR="0072712C" w:rsidRDefault="00364841" w:rsidP="006F4DAE">
      <w:pPr>
        <w:spacing w:line="360" w:lineRule="auto"/>
        <w:ind w:firstLine="700"/>
        <w:jc w:val="both"/>
        <w:rPr>
          <w:sz w:val="24"/>
          <w:szCs w:val="24"/>
        </w:rPr>
      </w:pPr>
      <w:r>
        <w:rPr>
          <w:sz w:val="24"/>
          <w:szCs w:val="24"/>
        </w:rPr>
        <w:t>Caso o usuário se interesse por algum serviço, este poderá entrar em contato com o fornecedor</w:t>
      </w:r>
      <w:ins w:id="121" w:author="Thiago Ferreira Quilice" w:date="2018-10-01T23:51:00Z">
        <w:r w:rsidR="008A5E83">
          <w:rPr>
            <w:sz w:val="24"/>
            <w:szCs w:val="24"/>
            <w:lang w:val="pt-BR"/>
          </w:rPr>
          <w:t>,</w:t>
        </w:r>
      </w:ins>
      <w:r>
        <w:rPr>
          <w:sz w:val="24"/>
          <w:szCs w:val="24"/>
        </w:rPr>
        <w:t xml:space="preserve"> via chat dentro do app</w:t>
      </w:r>
      <w:ins w:id="122" w:author="Thiago Ferreira Quilice" w:date="2018-10-01T23:51:00Z">
        <w:r w:rsidR="008A5E83">
          <w:rPr>
            <w:sz w:val="24"/>
            <w:szCs w:val="24"/>
            <w:lang w:val="pt-BR"/>
          </w:rPr>
          <w:t>,</w:t>
        </w:r>
      </w:ins>
      <w:del w:id="123" w:author="Thiago Ferreira Quilice" w:date="2018-10-01T23:51:00Z">
        <w:r w:rsidDel="008A5E83">
          <w:rPr>
            <w:sz w:val="24"/>
            <w:szCs w:val="24"/>
          </w:rPr>
          <w:delText xml:space="preserve"> e</w:delText>
        </w:r>
      </w:del>
      <w:r>
        <w:rPr>
          <w:sz w:val="24"/>
          <w:szCs w:val="24"/>
        </w:rPr>
        <w:t xml:space="preserve"> esclarecer dúvidas e tirar conclu</w:t>
      </w:r>
      <w:r>
        <w:rPr>
          <w:sz w:val="24"/>
          <w:szCs w:val="24"/>
        </w:rPr>
        <w:t>sões, além de verificar a avaliação do vendedor feita por outros usuários (que também terão avaliações).</w:t>
      </w:r>
    </w:p>
    <w:p w14:paraId="217147C5" w14:textId="70716F6F" w:rsidR="0072712C" w:rsidRDefault="00364841" w:rsidP="00B13006">
      <w:pPr>
        <w:spacing w:line="360" w:lineRule="auto"/>
        <w:jc w:val="both"/>
        <w:rPr>
          <w:sz w:val="24"/>
          <w:szCs w:val="24"/>
        </w:rPr>
      </w:pPr>
      <w:r>
        <w:rPr>
          <w:sz w:val="24"/>
          <w:szCs w:val="24"/>
        </w:rPr>
        <w:t xml:space="preserve">        </w:t>
      </w:r>
      <w:r>
        <w:rPr>
          <w:sz w:val="24"/>
          <w:szCs w:val="24"/>
        </w:rPr>
        <w:tab/>
        <w:t>Após optar por um serviço, o software irá sugerir serviços relacionados ao pesquisado para formar um combo. Independente do desejado</w:t>
      </w:r>
      <w:ins w:id="124" w:author="Thiago Ferreira Quilice" w:date="2018-10-01T23:52:00Z">
        <w:r w:rsidR="003D3252">
          <w:rPr>
            <w:sz w:val="24"/>
            <w:szCs w:val="24"/>
            <w:lang w:val="pt-BR"/>
          </w:rPr>
          <w:t>,</w:t>
        </w:r>
      </w:ins>
      <w:r>
        <w:rPr>
          <w:sz w:val="24"/>
          <w:szCs w:val="24"/>
        </w:rPr>
        <w:t xml:space="preserve"> o usuário</w:t>
      </w:r>
      <w:r>
        <w:rPr>
          <w:sz w:val="24"/>
          <w:szCs w:val="24"/>
        </w:rPr>
        <w:t xml:space="preserve"> será redirecionado para uma tela onde escolherá a forma de pagamento, além de informar os dados para a prestação do serviço. Após a efetivação da compra e da prestação de serviço </w:t>
      </w:r>
      <w:ins w:id="125" w:author="Thiago Ferreira Quilice" w:date="2018-10-01T23:52:00Z">
        <w:r w:rsidR="0031251F">
          <w:rPr>
            <w:sz w:val="24"/>
            <w:szCs w:val="24"/>
            <w:lang w:val="pt-BR"/>
          </w:rPr>
          <w:t xml:space="preserve">ser </w:t>
        </w:r>
      </w:ins>
      <w:r>
        <w:rPr>
          <w:sz w:val="24"/>
          <w:szCs w:val="24"/>
        </w:rPr>
        <w:t>confirmada por todos os envolvidos</w:t>
      </w:r>
      <w:ins w:id="126" w:author="Thiago Ferreira Quilice" w:date="2018-10-01T23:52:00Z">
        <w:r w:rsidR="0031251F">
          <w:rPr>
            <w:sz w:val="24"/>
            <w:szCs w:val="24"/>
            <w:lang w:val="pt-BR"/>
          </w:rPr>
          <w:t>,</w:t>
        </w:r>
      </w:ins>
      <w:r>
        <w:rPr>
          <w:sz w:val="24"/>
          <w:szCs w:val="24"/>
        </w:rPr>
        <w:t xml:space="preserve"> o pagamento é liberado e parte deste é di</w:t>
      </w:r>
      <w:r>
        <w:rPr>
          <w:sz w:val="24"/>
          <w:szCs w:val="24"/>
        </w:rPr>
        <w:t>recionado ao MyP.</w:t>
      </w:r>
    </w:p>
    <w:p w14:paraId="217147C6" w14:textId="77777777" w:rsidR="0072712C" w:rsidRDefault="00364841" w:rsidP="00BB19F3">
      <w:pPr>
        <w:spacing w:line="360" w:lineRule="auto"/>
        <w:jc w:val="both"/>
        <w:rPr>
          <w:sz w:val="24"/>
          <w:szCs w:val="24"/>
        </w:rPr>
      </w:pPr>
      <w:r>
        <w:rPr>
          <w:sz w:val="24"/>
          <w:szCs w:val="24"/>
        </w:rPr>
        <w:t xml:space="preserve">        </w:t>
      </w:r>
      <w:r>
        <w:rPr>
          <w:sz w:val="24"/>
          <w:szCs w:val="24"/>
        </w:rPr>
        <w:tab/>
      </w:r>
    </w:p>
    <w:p w14:paraId="217147C7" w14:textId="77777777" w:rsidR="0072712C" w:rsidRDefault="00364841" w:rsidP="00F57180">
      <w:pPr>
        <w:spacing w:line="360" w:lineRule="auto"/>
        <w:jc w:val="both"/>
        <w:rPr>
          <w:b/>
          <w:sz w:val="24"/>
          <w:szCs w:val="24"/>
        </w:rPr>
      </w:pPr>
      <w:r>
        <w:rPr>
          <w:b/>
          <w:sz w:val="24"/>
          <w:szCs w:val="24"/>
        </w:rPr>
        <w:t xml:space="preserve"> 3. Análise de Mercado</w:t>
      </w:r>
    </w:p>
    <w:p w14:paraId="217147C8" w14:textId="77777777" w:rsidR="0072712C" w:rsidRDefault="00364841" w:rsidP="00FF770C">
      <w:pPr>
        <w:spacing w:line="240" w:lineRule="auto"/>
        <w:ind w:left="720"/>
        <w:jc w:val="both"/>
        <w:rPr>
          <w:b/>
          <w:sz w:val="24"/>
          <w:szCs w:val="24"/>
        </w:rPr>
      </w:pPr>
      <w:r>
        <w:rPr>
          <w:b/>
          <w:sz w:val="24"/>
          <w:szCs w:val="24"/>
        </w:rPr>
        <w:t>3.1. Público Alvo</w:t>
      </w:r>
      <w:r>
        <w:rPr>
          <w:b/>
          <w:sz w:val="24"/>
          <w:szCs w:val="24"/>
        </w:rPr>
        <w:tab/>
      </w:r>
    </w:p>
    <w:p w14:paraId="217147C9" w14:textId="620FD180" w:rsidR="0072712C" w:rsidRDefault="00364841" w:rsidP="0031251F">
      <w:pPr>
        <w:spacing w:line="360" w:lineRule="auto"/>
        <w:jc w:val="both"/>
        <w:rPr>
          <w:sz w:val="24"/>
          <w:szCs w:val="24"/>
        </w:rPr>
        <w:pPrChange w:id="127" w:author="Thiago Ferreira Quilice" w:date="2018-10-01T23:52:00Z">
          <w:pPr>
            <w:spacing w:line="240" w:lineRule="auto"/>
            <w:ind w:firstLine="700"/>
            <w:jc w:val="both"/>
          </w:pPr>
        </w:pPrChange>
      </w:pPr>
      <w:r>
        <w:rPr>
          <w:sz w:val="24"/>
          <w:szCs w:val="24"/>
        </w:rPr>
        <w:t>Inicialmente, o mercado onde investiremos é o presente na região Alto Paraopeba, apesar de deixar o aplicativo disponível para todo o Brasil. Essa região</w:t>
      </w:r>
      <w:ins w:id="128" w:author="Thiago Ferreira Quilice" w:date="2018-10-01T23:53:00Z">
        <w:r w:rsidR="0062465A">
          <w:rPr>
            <w:sz w:val="24"/>
            <w:szCs w:val="24"/>
            <w:lang w:val="pt-BR"/>
          </w:rPr>
          <w:t xml:space="preserve"> é</w:t>
        </w:r>
      </w:ins>
      <w:r>
        <w:rPr>
          <w:sz w:val="24"/>
          <w:szCs w:val="24"/>
        </w:rPr>
        <w:t xml:space="preserve"> composta pelas seguintes cidades</w:t>
      </w:r>
      <w:r>
        <w:rPr>
          <w:sz w:val="24"/>
          <w:szCs w:val="24"/>
        </w:rPr>
        <w:t xml:space="preserve">: Belo Vale, Congonhas, Conselheiro Lafaiete, Entre Rios de Minas, Jeceaba, Ouro Branco e São Brás do Suaçuí. </w:t>
      </w:r>
    </w:p>
    <w:p w14:paraId="217147CA" w14:textId="77777777" w:rsidR="0072712C" w:rsidRDefault="0072712C" w:rsidP="0031251F">
      <w:pPr>
        <w:spacing w:line="360" w:lineRule="auto"/>
        <w:jc w:val="both"/>
        <w:rPr>
          <w:sz w:val="24"/>
          <w:szCs w:val="24"/>
        </w:rPr>
        <w:pPrChange w:id="129" w:author="Thiago Ferreira Quilice" w:date="2018-10-01T23:52:00Z">
          <w:pPr>
            <w:spacing w:line="240" w:lineRule="auto"/>
            <w:ind w:firstLine="700"/>
            <w:jc w:val="both"/>
          </w:pPr>
        </w:pPrChange>
      </w:pPr>
    </w:p>
    <w:p w14:paraId="217147CB" w14:textId="13E5047A" w:rsidR="0072712C" w:rsidRDefault="00364841" w:rsidP="0031251F">
      <w:pPr>
        <w:spacing w:line="360" w:lineRule="auto"/>
        <w:jc w:val="both"/>
        <w:rPr>
          <w:sz w:val="24"/>
          <w:szCs w:val="24"/>
        </w:rPr>
        <w:pPrChange w:id="130" w:author="Thiago Ferreira Quilice" w:date="2018-10-01T23:52:00Z">
          <w:pPr>
            <w:spacing w:line="240" w:lineRule="auto"/>
            <w:ind w:firstLine="700"/>
            <w:jc w:val="both"/>
          </w:pPr>
        </w:pPrChange>
      </w:pPr>
      <w:r>
        <w:rPr>
          <w:sz w:val="24"/>
          <w:szCs w:val="24"/>
        </w:rPr>
        <w:t>Na tabela abaixo, pode se observar a população de cada um desses municípios no dia 01/07/2017</w:t>
      </w:r>
      <w:ins w:id="131" w:author="Thiago Ferreira Quilice" w:date="2018-10-01T23:53:00Z">
        <w:r w:rsidR="0062465A">
          <w:rPr>
            <w:sz w:val="24"/>
            <w:szCs w:val="24"/>
            <w:lang w:val="pt-BR"/>
          </w:rPr>
          <w:t>,</w:t>
        </w:r>
      </w:ins>
      <w:r>
        <w:rPr>
          <w:sz w:val="24"/>
          <w:szCs w:val="24"/>
        </w:rPr>
        <w:t xml:space="preserve"> de acordo com o </w:t>
      </w:r>
      <w:commentRangeStart w:id="132"/>
      <w:r>
        <w:rPr>
          <w:sz w:val="24"/>
          <w:szCs w:val="24"/>
        </w:rPr>
        <w:t>IBGE</w:t>
      </w:r>
      <w:commentRangeEnd w:id="132"/>
      <w:r w:rsidR="00406550">
        <w:rPr>
          <w:rStyle w:val="Refdecomentrio"/>
        </w:rPr>
        <w:commentReference w:id="132"/>
      </w:r>
      <w:r>
        <w:rPr>
          <w:sz w:val="24"/>
          <w:szCs w:val="24"/>
        </w:rPr>
        <w:t>:</w:t>
      </w:r>
    </w:p>
    <w:p w14:paraId="217147CC" w14:textId="77777777" w:rsidR="0072712C" w:rsidRDefault="0072712C" w:rsidP="007C11E5">
      <w:pPr>
        <w:spacing w:line="240" w:lineRule="auto"/>
        <w:ind w:firstLine="700"/>
        <w:jc w:val="both"/>
        <w:rPr>
          <w:sz w:val="24"/>
          <w:szCs w:val="24"/>
        </w:rPr>
      </w:pPr>
    </w:p>
    <w:p w14:paraId="217147CD" w14:textId="77777777" w:rsidR="0072712C" w:rsidRDefault="0072712C" w:rsidP="008E2EE3">
      <w:pPr>
        <w:spacing w:line="240" w:lineRule="auto"/>
        <w:ind w:firstLine="700"/>
        <w:jc w:val="both"/>
        <w:rPr>
          <w:sz w:val="24"/>
          <w:szCs w:val="24"/>
        </w:rPr>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2712C" w14:paraId="217147D0" w14:textId="77777777">
        <w:tc>
          <w:tcPr>
            <w:tcW w:w="4514" w:type="dxa"/>
            <w:shd w:val="clear" w:color="auto" w:fill="auto"/>
            <w:tcMar>
              <w:top w:w="100" w:type="dxa"/>
              <w:left w:w="100" w:type="dxa"/>
              <w:bottom w:w="100" w:type="dxa"/>
              <w:right w:w="100" w:type="dxa"/>
            </w:tcMar>
          </w:tcPr>
          <w:p w14:paraId="217147CE" w14:textId="77777777" w:rsidR="0072712C" w:rsidRDefault="00364841" w:rsidP="006F4DAE">
            <w:pPr>
              <w:widowControl w:val="0"/>
              <w:pBdr>
                <w:top w:val="nil"/>
                <w:left w:val="nil"/>
                <w:bottom w:val="nil"/>
                <w:right w:val="nil"/>
                <w:between w:val="nil"/>
              </w:pBdr>
              <w:spacing w:line="240" w:lineRule="auto"/>
              <w:jc w:val="both"/>
              <w:rPr>
                <w:b/>
                <w:sz w:val="24"/>
                <w:szCs w:val="24"/>
              </w:rPr>
              <w:pPrChange w:id="133" w:author="Thiago Ferreira Quilice" w:date="2018-10-01T23:32:00Z">
                <w:pPr>
                  <w:widowControl w:val="0"/>
                  <w:pBdr>
                    <w:top w:val="nil"/>
                    <w:left w:val="nil"/>
                    <w:bottom w:val="nil"/>
                    <w:right w:val="nil"/>
                    <w:between w:val="nil"/>
                  </w:pBdr>
                  <w:spacing w:line="240" w:lineRule="auto"/>
                </w:pPr>
              </w:pPrChange>
            </w:pPr>
            <w:r>
              <w:rPr>
                <w:b/>
                <w:sz w:val="24"/>
                <w:szCs w:val="24"/>
              </w:rPr>
              <w:t>Cidade</w:t>
            </w:r>
          </w:p>
        </w:tc>
        <w:tc>
          <w:tcPr>
            <w:tcW w:w="4514" w:type="dxa"/>
            <w:shd w:val="clear" w:color="auto" w:fill="auto"/>
            <w:tcMar>
              <w:top w:w="100" w:type="dxa"/>
              <w:left w:w="100" w:type="dxa"/>
              <w:bottom w:w="100" w:type="dxa"/>
              <w:right w:w="100" w:type="dxa"/>
            </w:tcMar>
          </w:tcPr>
          <w:p w14:paraId="217147CF" w14:textId="77777777" w:rsidR="0072712C" w:rsidRDefault="00364841" w:rsidP="006F4DAE">
            <w:pPr>
              <w:widowControl w:val="0"/>
              <w:pBdr>
                <w:top w:val="nil"/>
                <w:left w:val="nil"/>
                <w:bottom w:val="nil"/>
                <w:right w:val="nil"/>
                <w:between w:val="nil"/>
              </w:pBdr>
              <w:spacing w:line="240" w:lineRule="auto"/>
              <w:jc w:val="both"/>
              <w:rPr>
                <w:b/>
                <w:sz w:val="24"/>
                <w:szCs w:val="24"/>
              </w:rPr>
              <w:pPrChange w:id="134" w:author="Thiago Ferreira Quilice" w:date="2018-10-01T23:32:00Z">
                <w:pPr>
                  <w:widowControl w:val="0"/>
                  <w:pBdr>
                    <w:top w:val="nil"/>
                    <w:left w:val="nil"/>
                    <w:bottom w:val="nil"/>
                    <w:right w:val="nil"/>
                    <w:between w:val="nil"/>
                  </w:pBdr>
                  <w:spacing w:line="240" w:lineRule="auto"/>
                </w:pPr>
              </w:pPrChange>
            </w:pPr>
            <w:r>
              <w:rPr>
                <w:b/>
                <w:sz w:val="24"/>
                <w:szCs w:val="24"/>
              </w:rPr>
              <w:t>População</w:t>
            </w:r>
          </w:p>
        </w:tc>
      </w:tr>
      <w:tr w:rsidR="0072712C" w14:paraId="217147D3" w14:textId="77777777">
        <w:tc>
          <w:tcPr>
            <w:tcW w:w="4514" w:type="dxa"/>
            <w:shd w:val="clear" w:color="auto" w:fill="auto"/>
            <w:tcMar>
              <w:top w:w="100" w:type="dxa"/>
              <w:left w:w="100" w:type="dxa"/>
              <w:bottom w:w="100" w:type="dxa"/>
              <w:right w:w="100" w:type="dxa"/>
            </w:tcMar>
          </w:tcPr>
          <w:p w14:paraId="217147D1" w14:textId="77777777" w:rsidR="0072712C" w:rsidRDefault="00364841" w:rsidP="006F4DAE">
            <w:pPr>
              <w:widowControl w:val="0"/>
              <w:pBdr>
                <w:top w:val="nil"/>
                <w:left w:val="nil"/>
                <w:bottom w:val="nil"/>
                <w:right w:val="nil"/>
                <w:between w:val="nil"/>
              </w:pBdr>
              <w:spacing w:line="240" w:lineRule="auto"/>
              <w:jc w:val="both"/>
              <w:rPr>
                <w:sz w:val="24"/>
                <w:szCs w:val="24"/>
              </w:rPr>
              <w:pPrChange w:id="135" w:author="Thiago Ferreira Quilice" w:date="2018-10-01T23:32:00Z">
                <w:pPr>
                  <w:widowControl w:val="0"/>
                  <w:pBdr>
                    <w:top w:val="nil"/>
                    <w:left w:val="nil"/>
                    <w:bottom w:val="nil"/>
                    <w:right w:val="nil"/>
                    <w:between w:val="nil"/>
                  </w:pBdr>
                  <w:spacing w:line="240" w:lineRule="auto"/>
                </w:pPr>
              </w:pPrChange>
            </w:pPr>
            <w:r>
              <w:rPr>
                <w:sz w:val="24"/>
                <w:szCs w:val="24"/>
              </w:rPr>
              <w:t>Belo Vale</w:t>
            </w:r>
          </w:p>
        </w:tc>
        <w:tc>
          <w:tcPr>
            <w:tcW w:w="4514" w:type="dxa"/>
            <w:shd w:val="clear" w:color="auto" w:fill="auto"/>
            <w:tcMar>
              <w:top w:w="100" w:type="dxa"/>
              <w:left w:w="100" w:type="dxa"/>
              <w:bottom w:w="100" w:type="dxa"/>
              <w:right w:w="100" w:type="dxa"/>
            </w:tcMar>
          </w:tcPr>
          <w:p w14:paraId="217147D2" w14:textId="77777777" w:rsidR="0072712C" w:rsidRDefault="00364841" w:rsidP="006F4DAE">
            <w:pPr>
              <w:widowControl w:val="0"/>
              <w:pBdr>
                <w:top w:val="nil"/>
                <w:left w:val="nil"/>
                <w:bottom w:val="nil"/>
                <w:right w:val="nil"/>
                <w:between w:val="nil"/>
              </w:pBdr>
              <w:spacing w:line="240" w:lineRule="auto"/>
              <w:jc w:val="both"/>
              <w:rPr>
                <w:sz w:val="24"/>
                <w:szCs w:val="24"/>
              </w:rPr>
              <w:pPrChange w:id="136" w:author="Thiago Ferreira Quilice" w:date="2018-10-01T23:32:00Z">
                <w:pPr>
                  <w:widowControl w:val="0"/>
                  <w:pBdr>
                    <w:top w:val="nil"/>
                    <w:left w:val="nil"/>
                    <w:bottom w:val="nil"/>
                    <w:right w:val="nil"/>
                    <w:between w:val="nil"/>
                  </w:pBdr>
                  <w:spacing w:line="240" w:lineRule="auto"/>
                </w:pPr>
              </w:pPrChange>
            </w:pPr>
            <w:r>
              <w:rPr>
                <w:sz w:val="24"/>
                <w:szCs w:val="24"/>
              </w:rPr>
              <w:t>7.841</w:t>
            </w:r>
          </w:p>
        </w:tc>
      </w:tr>
      <w:tr w:rsidR="0072712C" w14:paraId="217147D6" w14:textId="77777777">
        <w:tc>
          <w:tcPr>
            <w:tcW w:w="4514" w:type="dxa"/>
            <w:shd w:val="clear" w:color="auto" w:fill="auto"/>
            <w:tcMar>
              <w:top w:w="100" w:type="dxa"/>
              <w:left w:w="100" w:type="dxa"/>
              <w:bottom w:w="100" w:type="dxa"/>
              <w:right w:w="100" w:type="dxa"/>
            </w:tcMar>
          </w:tcPr>
          <w:p w14:paraId="217147D4" w14:textId="77777777" w:rsidR="0072712C" w:rsidRDefault="00364841" w:rsidP="006F4DAE">
            <w:pPr>
              <w:widowControl w:val="0"/>
              <w:pBdr>
                <w:top w:val="nil"/>
                <w:left w:val="nil"/>
                <w:bottom w:val="nil"/>
                <w:right w:val="nil"/>
                <w:between w:val="nil"/>
              </w:pBdr>
              <w:spacing w:line="240" w:lineRule="auto"/>
              <w:jc w:val="both"/>
              <w:rPr>
                <w:sz w:val="24"/>
                <w:szCs w:val="24"/>
              </w:rPr>
              <w:pPrChange w:id="137" w:author="Thiago Ferreira Quilice" w:date="2018-10-01T23:32:00Z">
                <w:pPr>
                  <w:widowControl w:val="0"/>
                  <w:pBdr>
                    <w:top w:val="nil"/>
                    <w:left w:val="nil"/>
                    <w:bottom w:val="nil"/>
                    <w:right w:val="nil"/>
                    <w:between w:val="nil"/>
                  </w:pBdr>
                  <w:spacing w:line="240" w:lineRule="auto"/>
                </w:pPr>
              </w:pPrChange>
            </w:pPr>
            <w:r>
              <w:rPr>
                <w:sz w:val="24"/>
                <w:szCs w:val="24"/>
              </w:rPr>
              <w:t>Congonhas</w:t>
            </w:r>
          </w:p>
        </w:tc>
        <w:tc>
          <w:tcPr>
            <w:tcW w:w="4514" w:type="dxa"/>
            <w:shd w:val="clear" w:color="auto" w:fill="auto"/>
            <w:tcMar>
              <w:top w:w="100" w:type="dxa"/>
              <w:left w:w="100" w:type="dxa"/>
              <w:bottom w:w="100" w:type="dxa"/>
              <w:right w:w="100" w:type="dxa"/>
            </w:tcMar>
          </w:tcPr>
          <w:p w14:paraId="217147D5" w14:textId="77777777" w:rsidR="0072712C" w:rsidRDefault="00364841" w:rsidP="006F4DAE">
            <w:pPr>
              <w:widowControl w:val="0"/>
              <w:pBdr>
                <w:top w:val="nil"/>
                <w:left w:val="nil"/>
                <w:bottom w:val="nil"/>
                <w:right w:val="nil"/>
                <w:between w:val="nil"/>
              </w:pBdr>
              <w:spacing w:line="240" w:lineRule="auto"/>
              <w:jc w:val="both"/>
              <w:rPr>
                <w:sz w:val="24"/>
                <w:szCs w:val="24"/>
              </w:rPr>
              <w:pPrChange w:id="138" w:author="Thiago Ferreira Quilice" w:date="2018-10-01T23:32:00Z">
                <w:pPr>
                  <w:widowControl w:val="0"/>
                  <w:pBdr>
                    <w:top w:val="nil"/>
                    <w:left w:val="nil"/>
                    <w:bottom w:val="nil"/>
                    <w:right w:val="nil"/>
                    <w:between w:val="nil"/>
                  </w:pBdr>
                  <w:spacing w:line="240" w:lineRule="auto"/>
                </w:pPr>
              </w:pPrChange>
            </w:pPr>
            <w:r>
              <w:rPr>
                <w:sz w:val="24"/>
                <w:szCs w:val="24"/>
              </w:rPr>
              <w:t>53.843</w:t>
            </w:r>
          </w:p>
        </w:tc>
      </w:tr>
      <w:tr w:rsidR="0072712C" w14:paraId="217147D9" w14:textId="77777777">
        <w:tc>
          <w:tcPr>
            <w:tcW w:w="4514" w:type="dxa"/>
            <w:shd w:val="clear" w:color="auto" w:fill="auto"/>
            <w:tcMar>
              <w:top w:w="100" w:type="dxa"/>
              <w:left w:w="100" w:type="dxa"/>
              <w:bottom w:w="100" w:type="dxa"/>
              <w:right w:w="100" w:type="dxa"/>
            </w:tcMar>
          </w:tcPr>
          <w:p w14:paraId="217147D7" w14:textId="77777777" w:rsidR="0072712C" w:rsidRDefault="00364841" w:rsidP="006F4DAE">
            <w:pPr>
              <w:widowControl w:val="0"/>
              <w:pBdr>
                <w:top w:val="nil"/>
                <w:left w:val="nil"/>
                <w:bottom w:val="nil"/>
                <w:right w:val="nil"/>
                <w:between w:val="nil"/>
              </w:pBdr>
              <w:spacing w:line="240" w:lineRule="auto"/>
              <w:jc w:val="both"/>
              <w:rPr>
                <w:sz w:val="24"/>
                <w:szCs w:val="24"/>
              </w:rPr>
              <w:pPrChange w:id="139" w:author="Thiago Ferreira Quilice" w:date="2018-10-01T23:32:00Z">
                <w:pPr>
                  <w:widowControl w:val="0"/>
                  <w:pBdr>
                    <w:top w:val="nil"/>
                    <w:left w:val="nil"/>
                    <w:bottom w:val="nil"/>
                    <w:right w:val="nil"/>
                    <w:between w:val="nil"/>
                  </w:pBdr>
                  <w:spacing w:line="240" w:lineRule="auto"/>
                </w:pPr>
              </w:pPrChange>
            </w:pPr>
            <w:r>
              <w:rPr>
                <w:sz w:val="24"/>
                <w:szCs w:val="24"/>
              </w:rPr>
              <w:t>Conselheiro Lafaiete</w:t>
            </w:r>
          </w:p>
        </w:tc>
        <w:tc>
          <w:tcPr>
            <w:tcW w:w="4514" w:type="dxa"/>
            <w:shd w:val="clear" w:color="auto" w:fill="auto"/>
            <w:tcMar>
              <w:top w:w="100" w:type="dxa"/>
              <w:left w:w="100" w:type="dxa"/>
              <w:bottom w:w="100" w:type="dxa"/>
              <w:right w:w="100" w:type="dxa"/>
            </w:tcMar>
          </w:tcPr>
          <w:p w14:paraId="217147D8" w14:textId="77777777" w:rsidR="0072712C" w:rsidRDefault="00364841" w:rsidP="006F4DAE">
            <w:pPr>
              <w:widowControl w:val="0"/>
              <w:pBdr>
                <w:top w:val="nil"/>
                <w:left w:val="nil"/>
                <w:bottom w:val="nil"/>
                <w:right w:val="nil"/>
                <w:between w:val="nil"/>
              </w:pBdr>
              <w:spacing w:line="240" w:lineRule="auto"/>
              <w:jc w:val="both"/>
              <w:rPr>
                <w:sz w:val="24"/>
                <w:szCs w:val="24"/>
              </w:rPr>
              <w:pPrChange w:id="140" w:author="Thiago Ferreira Quilice" w:date="2018-10-01T23:32:00Z">
                <w:pPr>
                  <w:widowControl w:val="0"/>
                  <w:pBdr>
                    <w:top w:val="nil"/>
                    <w:left w:val="nil"/>
                    <w:bottom w:val="nil"/>
                    <w:right w:val="nil"/>
                    <w:between w:val="nil"/>
                  </w:pBdr>
                  <w:spacing w:line="240" w:lineRule="auto"/>
                </w:pPr>
              </w:pPrChange>
            </w:pPr>
            <w:r>
              <w:rPr>
                <w:sz w:val="24"/>
                <w:szCs w:val="24"/>
              </w:rPr>
              <w:t>127.369</w:t>
            </w:r>
          </w:p>
        </w:tc>
      </w:tr>
      <w:tr w:rsidR="0072712C" w14:paraId="217147DC" w14:textId="77777777">
        <w:tc>
          <w:tcPr>
            <w:tcW w:w="4514" w:type="dxa"/>
            <w:shd w:val="clear" w:color="auto" w:fill="auto"/>
            <w:tcMar>
              <w:top w:w="100" w:type="dxa"/>
              <w:left w:w="100" w:type="dxa"/>
              <w:bottom w:w="100" w:type="dxa"/>
              <w:right w:w="100" w:type="dxa"/>
            </w:tcMar>
          </w:tcPr>
          <w:p w14:paraId="217147DA" w14:textId="77777777" w:rsidR="0072712C" w:rsidRDefault="00364841" w:rsidP="006F4DAE">
            <w:pPr>
              <w:widowControl w:val="0"/>
              <w:pBdr>
                <w:top w:val="nil"/>
                <w:left w:val="nil"/>
                <w:bottom w:val="nil"/>
                <w:right w:val="nil"/>
                <w:between w:val="nil"/>
              </w:pBdr>
              <w:spacing w:line="240" w:lineRule="auto"/>
              <w:jc w:val="both"/>
              <w:rPr>
                <w:sz w:val="24"/>
                <w:szCs w:val="24"/>
              </w:rPr>
              <w:pPrChange w:id="141" w:author="Thiago Ferreira Quilice" w:date="2018-10-01T23:32:00Z">
                <w:pPr>
                  <w:widowControl w:val="0"/>
                  <w:pBdr>
                    <w:top w:val="nil"/>
                    <w:left w:val="nil"/>
                    <w:bottom w:val="nil"/>
                    <w:right w:val="nil"/>
                    <w:between w:val="nil"/>
                  </w:pBdr>
                  <w:spacing w:line="240" w:lineRule="auto"/>
                </w:pPr>
              </w:pPrChange>
            </w:pPr>
            <w:r>
              <w:rPr>
                <w:sz w:val="24"/>
                <w:szCs w:val="24"/>
              </w:rPr>
              <w:t>Entre Rios de Minas</w:t>
            </w:r>
          </w:p>
        </w:tc>
        <w:tc>
          <w:tcPr>
            <w:tcW w:w="4514" w:type="dxa"/>
            <w:shd w:val="clear" w:color="auto" w:fill="auto"/>
            <w:tcMar>
              <w:top w:w="100" w:type="dxa"/>
              <w:left w:w="100" w:type="dxa"/>
              <w:bottom w:w="100" w:type="dxa"/>
              <w:right w:w="100" w:type="dxa"/>
            </w:tcMar>
          </w:tcPr>
          <w:p w14:paraId="217147DB" w14:textId="77777777" w:rsidR="0072712C" w:rsidRDefault="00364841" w:rsidP="006F4DAE">
            <w:pPr>
              <w:widowControl w:val="0"/>
              <w:pBdr>
                <w:top w:val="nil"/>
                <w:left w:val="nil"/>
                <w:bottom w:val="nil"/>
                <w:right w:val="nil"/>
                <w:between w:val="nil"/>
              </w:pBdr>
              <w:spacing w:line="240" w:lineRule="auto"/>
              <w:jc w:val="both"/>
              <w:rPr>
                <w:sz w:val="24"/>
                <w:szCs w:val="24"/>
              </w:rPr>
              <w:pPrChange w:id="142" w:author="Thiago Ferreira Quilice" w:date="2018-10-01T23:32:00Z">
                <w:pPr>
                  <w:widowControl w:val="0"/>
                  <w:pBdr>
                    <w:top w:val="nil"/>
                    <w:left w:val="nil"/>
                    <w:bottom w:val="nil"/>
                    <w:right w:val="nil"/>
                    <w:between w:val="nil"/>
                  </w:pBdr>
                  <w:spacing w:line="240" w:lineRule="auto"/>
                </w:pPr>
              </w:pPrChange>
            </w:pPr>
            <w:r>
              <w:rPr>
                <w:sz w:val="24"/>
                <w:szCs w:val="24"/>
              </w:rPr>
              <w:t>15.292</w:t>
            </w:r>
          </w:p>
        </w:tc>
      </w:tr>
      <w:tr w:rsidR="0072712C" w14:paraId="217147DF" w14:textId="77777777">
        <w:tc>
          <w:tcPr>
            <w:tcW w:w="4514" w:type="dxa"/>
            <w:shd w:val="clear" w:color="auto" w:fill="auto"/>
            <w:tcMar>
              <w:top w:w="100" w:type="dxa"/>
              <w:left w:w="100" w:type="dxa"/>
              <w:bottom w:w="100" w:type="dxa"/>
              <w:right w:w="100" w:type="dxa"/>
            </w:tcMar>
          </w:tcPr>
          <w:p w14:paraId="217147DD" w14:textId="77777777" w:rsidR="0072712C" w:rsidRDefault="00364841" w:rsidP="006F4DAE">
            <w:pPr>
              <w:widowControl w:val="0"/>
              <w:pBdr>
                <w:top w:val="nil"/>
                <w:left w:val="nil"/>
                <w:bottom w:val="nil"/>
                <w:right w:val="nil"/>
                <w:between w:val="nil"/>
              </w:pBdr>
              <w:spacing w:line="240" w:lineRule="auto"/>
              <w:jc w:val="both"/>
              <w:rPr>
                <w:sz w:val="24"/>
                <w:szCs w:val="24"/>
              </w:rPr>
              <w:pPrChange w:id="143" w:author="Thiago Ferreira Quilice" w:date="2018-10-01T23:32:00Z">
                <w:pPr>
                  <w:widowControl w:val="0"/>
                  <w:pBdr>
                    <w:top w:val="nil"/>
                    <w:left w:val="nil"/>
                    <w:bottom w:val="nil"/>
                    <w:right w:val="nil"/>
                    <w:between w:val="nil"/>
                  </w:pBdr>
                  <w:spacing w:line="240" w:lineRule="auto"/>
                </w:pPr>
              </w:pPrChange>
            </w:pPr>
            <w:r>
              <w:rPr>
                <w:sz w:val="24"/>
                <w:szCs w:val="24"/>
              </w:rPr>
              <w:t>Jeceaba</w:t>
            </w:r>
          </w:p>
        </w:tc>
        <w:tc>
          <w:tcPr>
            <w:tcW w:w="4514" w:type="dxa"/>
            <w:shd w:val="clear" w:color="auto" w:fill="auto"/>
            <w:tcMar>
              <w:top w:w="100" w:type="dxa"/>
              <w:left w:w="100" w:type="dxa"/>
              <w:bottom w:w="100" w:type="dxa"/>
              <w:right w:w="100" w:type="dxa"/>
            </w:tcMar>
          </w:tcPr>
          <w:p w14:paraId="217147DE" w14:textId="77777777" w:rsidR="0072712C" w:rsidRDefault="00364841" w:rsidP="006F4DAE">
            <w:pPr>
              <w:widowControl w:val="0"/>
              <w:pBdr>
                <w:top w:val="nil"/>
                <w:left w:val="nil"/>
                <w:bottom w:val="nil"/>
                <w:right w:val="nil"/>
                <w:between w:val="nil"/>
              </w:pBdr>
              <w:spacing w:line="240" w:lineRule="auto"/>
              <w:jc w:val="both"/>
              <w:rPr>
                <w:sz w:val="24"/>
                <w:szCs w:val="24"/>
              </w:rPr>
              <w:pPrChange w:id="144" w:author="Thiago Ferreira Quilice" w:date="2018-10-01T23:32:00Z">
                <w:pPr>
                  <w:widowControl w:val="0"/>
                  <w:pBdr>
                    <w:top w:val="nil"/>
                    <w:left w:val="nil"/>
                    <w:bottom w:val="nil"/>
                    <w:right w:val="nil"/>
                    <w:between w:val="nil"/>
                  </w:pBdr>
                  <w:spacing w:line="240" w:lineRule="auto"/>
                </w:pPr>
              </w:pPrChange>
            </w:pPr>
            <w:r>
              <w:rPr>
                <w:sz w:val="24"/>
                <w:szCs w:val="24"/>
              </w:rPr>
              <w:t>5.209</w:t>
            </w:r>
          </w:p>
        </w:tc>
      </w:tr>
      <w:tr w:rsidR="0072712C" w14:paraId="217147E2" w14:textId="77777777">
        <w:tc>
          <w:tcPr>
            <w:tcW w:w="4514" w:type="dxa"/>
            <w:shd w:val="clear" w:color="auto" w:fill="auto"/>
            <w:tcMar>
              <w:top w:w="100" w:type="dxa"/>
              <w:left w:w="100" w:type="dxa"/>
              <w:bottom w:w="100" w:type="dxa"/>
              <w:right w:w="100" w:type="dxa"/>
            </w:tcMar>
          </w:tcPr>
          <w:p w14:paraId="217147E0" w14:textId="77777777" w:rsidR="0072712C" w:rsidRDefault="00364841" w:rsidP="006F4DAE">
            <w:pPr>
              <w:widowControl w:val="0"/>
              <w:spacing w:line="240" w:lineRule="auto"/>
              <w:jc w:val="both"/>
              <w:rPr>
                <w:sz w:val="24"/>
                <w:szCs w:val="24"/>
              </w:rPr>
              <w:pPrChange w:id="145" w:author="Thiago Ferreira Quilice" w:date="2018-10-01T23:32:00Z">
                <w:pPr>
                  <w:widowControl w:val="0"/>
                  <w:spacing w:line="240" w:lineRule="auto"/>
                </w:pPr>
              </w:pPrChange>
            </w:pPr>
            <w:r>
              <w:rPr>
                <w:sz w:val="24"/>
                <w:szCs w:val="24"/>
              </w:rPr>
              <w:t>Ouro Branco</w:t>
            </w:r>
          </w:p>
        </w:tc>
        <w:tc>
          <w:tcPr>
            <w:tcW w:w="4514" w:type="dxa"/>
            <w:shd w:val="clear" w:color="auto" w:fill="auto"/>
            <w:tcMar>
              <w:top w:w="100" w:type="dxa"/>
              <w:left w:w="100" w:type="dxa"/>
              <w:bottom w:w="100" w:type="dxa"/>
              <w:right w:w="100" w:type="dxa"/>
            </w:tcMar>
          </w:tcPr>
          <w:p w14:paraId="217147E1" w14:textId="77777777" w:rsidR="0072712C" w:rsidRDefault="00364841" w:rsidP="006F4DAE">
            <w:pPr>
              <w:widowControl w:val="0"/>
              <w:spacing w:line="240" w:lineRule="auto"/>
              <w:jc w:val="both"/>
              <w:rPr>
                <w:sz w:val="24"/>
                <w:szCs w:val="24"/>
              </w:rPr>
              <w:pPrChange w:id="146" w:author="Thiago Ferreira Quilice" w:date="2018-10-01T23:32:00Z">
                <w:pPr>
                  <w:widowControl w:val="0"/>
                  <w:spacing w:line="240" w:lineRule="auto"/>
                </w:pPr>
              </w:pPrChange>
            </w:pPr>
            <w:r>
              <w:rPr>
                <w:sz w:val="24"/>
                <w:szCs w:val="24"/>
              </w:rPr>
              <w:t>38.935</w:t>
            </w:r>
          </w:p>
        </w:tc>
      </w:tr>
      <w:tr w:rsidR="0072712C" w14:paraId="217147E5" w14:textId="77777777">
        <w:tc>
          <w:tcPr>
            <w:tcW w:w="4514" w:type="dxa"/>
            <w:shd w:val="clear" w:color="auto" w:fill="auto"/>
            <w:tcMar>
              <w:top w:w="100" w:type="dxa"/>
              <w:left w:w="100" w:type="dxa"/>
              <w:bottom w:w="100" w:type="dxa"/>
              <w:right w:w="100" w:type="dxa"/>
            </w:tcMar>
          </w:tcPr>
          <w:p w14:paraId="217147E3" w14:textId="77777777" w:rsidR="0072712C" w:rsidRDefault="00364841" w:rsidP="006F4DAE">
            <w:pPr>
              <w:widowControl w:val="0"/>
              <w:spacing w:line="240" w:lineRule="auto"/>
              <w:jc w:val="both"/>
              <w:rPr>
                <w:sz w:val="24"/>
                <w:szCs w:val="24"/>
              </w:rPr>
              <w:pPrChange w:id="147" w:author="Thiago Ferreira Quilice" w:date="2018-10-01T23:32:00Z">
                <w:pPr>
                  <w:widowControl w:val="0"/>
                  <w:spacing w:line="240" w:lineRule="auto"/>
                </w:pPr>
              </w:pPrChange>
            </w:pPr>
            <w:r>
              <w:rPr>
                <w:sz w:val="24"/>
                <w:szCs w:val="24"/>
              </w:rPr>
              <w:t>São Brás do Suaçui</w:t>
            </w:r>
          </w:p>
        </w:tc>
        <w:tc>
          <w:tcPr>
            <w:tcW w:w="4514" w:type="dxa"/>
            <w:shd w:val="clear" w:color="auto" w:fill="auto"/>
            <w:tcMar>
              <w:top w:w="100" w:type="dxa"/>
              <w:left w:w="100" w:type="dxa"/>
              <w:bottom w:w="100" w:type="dxa"/>
              <w:right w:w="100" w:type="dxa"/>
            </w:tcMar>
          </w:tcPr>
          <w:p w14:paraId="217147E4" w14:textId="77777777" w:rsidR="0072712C" w:rsidRDefault="00364841" w:rsidP="006F4DAE">
            <w:pPr>
              <w:widowControl w:val="0"/>
              <w:spacing w:line="240" w:lineRule="auto"/>
              <w:jc w:val="both"/>
              <w:rPr>
                <w:sz w:val="24"/>
                <w:szCs w:val="24"/>
              </w:rPr>
              <w:pPrChange w:id="148" w:author="Thiago Ferreira Quilice" w:date="2018-10-01T23:32:00Z">
                <w:pPr>
                  <w:widowControl w:val="0"/>
                  <w:spacing w:line="240" w:lineRule="auto"/>
                </w:pPr>
              </w:pPrChange>
            </w:pPr>
            <w:r>
              <w:rPr>
                <w:sz w:val="24"/>
                <w:szCs w:val="24"/>
              </w:rPr>
              <w:t>3.747</w:t>
            </w:r>
          </w:p>
        </w:tc>
      </w:tr>
      <w:tr w:rsidR="0072712C" w14:paraId="217147E8" w14:textId="77777777">
        <w:tc>
          <w:tcPr>
            <w:tcW w:w="4514" w:type="dxa"/>
            <w:shd w:val="clear" w:color="auto" w:fill="auto"/>
            <w:tcMar>
              <w:top w:w="100" w:type="dxa"/>
              <w:left w:w="100" w:type="dxa"/>
              <w:bottom w:w="100" w:type="dxa"/>
              <w:right w:w="100" w:type="dxa"/>
            </w:tcMar>
          </w:tcPr>
          <w:p w14:paraId="217147E6" w14:textId="77777777" w:rsidR="0072712C" w:rsidRDefault="00364841" w:rsidP="006F4DAE">
            <w:pPr>
              <w:widowControl w:val="0"/>
              <w:spacing w:line="240" w:lineRule="auto"/>
              <w:jc w:val="both"/>
              <w:rPr>
                <w:b/>
                <w:sz w:val="24"/>
                <w:szCs w:val="24"/>
              </w:rPr>
              <w:pPrChange w:id="149" w:author="Thiago Ferreira Quilice" w:date="2018-10-01T23:32:00Z">
                <w:pPr>
                  <w:widowControl w:val="0"/>
                  <w:spacing w:line="240" w:lineRule="auto"/>
                </w:pPr>
              </w:pPrChange>
            </w:pPr>
            <w:r>
              <w:rPr>
                <w:b/>
                <w:sz w:val="24"/>
                <w:szCs w:val="24"/>
              </w:rPr>
              <w:t>Total</w:t>
            </w:r>
          </w:p>
        </w:tc>
        <w:tc>
          <w:tcPr>
            <w:tcW w:w="4514" w:type="dxa"/>
            <w:shd w:val="clear" w:color="auto" w:fill="auto"/>
            <w:tcMar>
              <w:top w:w="100" w:type="dxa"/>
              <w:left w:w="100" w:type="dxa"/>
              <w:bottom w:w="100" w:type="dxa"/>
              <w:right w:w="100" w:type="dxa"/>
            </w:tcMar>
          </w:tcPr>
          <w:p w14:paraId="217147E7" w14:textId="77777777" w:rsidR="0072712C" w:rsidRDefault="00364841" w:rsidP="006F4DAE">
            <w:pPr>
              <w:widowControl w:val="0"/>
              <w:spacing w:line="240" w:lineRule="auto"/>
              <w:jc w:val="both"/>
              <w:rPr>
                <w:b/>
                <w:sz w:val="24"/>
                <w:szCs w:val="24"/>
              </w:rPr>
              <w:pPrChange w:id="150" w:author="Thiago Ferreira Quilice" w:date="2018-10-01T23:32:00Z">
                <w:pPr>
                  <w:widowControl w:val="0"/>
                  <w:spacing w:line="240" w:lineRule="auto"/>
                </w:pPr>
              </w:pPrChange>
            </w:pPr>
            <w:r>
              <w:rPr>
                <w:b/>
                <w:sz w:val="24"/>
                <w:szCs w:val="24"/>
              </w:rPr>
              <w:t>252.236</w:t>
            </w:r>
          </w:p>
        </w:tc>
      </w:tr>
    </w:tbl>
    <w:p w14:paraId="217147E9" w14:textId="77777777" w:rsidR="0072712C" w:rsidRDefault="0072712C" w:rsidP="006F4DAE">
      <w:pPr>
        <w:spacing w:line="240" w:lineRule="auto"/>
        <w:ind w:firstLine="700"/>
        <w:jc w:val="both"/>
        <w:rPr>
          <w:sz w:val="24"/>
          <w:szCs w:val="24"/>
        </w:rPr>
      </w:pPr>
    </w:p>
    <w:p w14:paraId="217147EA" w14:textId="77777777" w:rsidR="0072712C" w:rsidRDefault="00364841" w:rsidP="00B13006">
      <w:pPr>
        <w:spacing w:line="360" w:lineRule="auto"/>
        <w:ind w:firstLine="700"/>
        <w:jc w:val="both"/>
        <w:rPr>
          <w:sz w:val="24"/>
          <w:szCs w:val="24"/>
        </w:rPr>
      </w:pPr>
      <w:r>
        <w:rPr>
          <w:b/>
          <w:sz w:val="24"/>
          <w:szCs w:val="24"/>
        </w:rPr>
        <w:tab/>
      </w:r>
    </w:p>
    <w:p w14:paraId="217147EB" w14:textId="071D5641" w:rsidR="0072712C" w:rsidRDefault="00364841" w:rsidP="00BB19F3">
      <w:pPr>
        <w:jc w:val="both"/>
        <w:rPr>
          <w:sz w:val="24"/>
          <w:szCs w:val="24"/>
        </w:rPr>
      </w:pPr>
      <w:r>
        <w:rPr>
          <w:b/>
          <w:sz w:val="24"/>
          <w:szCs w:val="24"/>
        </w:rPr>
        <w:tab/>
      </w:r>
      <w:commentRangeStart w:id="151"/>
      <w:r>
        <w:rPr>
          <w:sz w:val="24"/>
          <w:szCs w:val="24"/>
        </w:rPr>
        <w:t>Apesar</w:t>
      </w:r>
      <w:commentRangeEnd w:id="151"/>
      <w:r w:rsidR="00406550">
        <w:rPr>
          <w:rStyle w:val="Refdecomentrio"/>
        </w:rPr>
        <w:commentReference w:id="151"/>
      </w:r>
      <w:r>
        <w:rPr>
          <w:sz w:val="24"/>
          <w:szCs w:val="24"/>
        </w:rPr>
        <w:t xml:space="preserve"> de que o aplicativo poderá ser usado por todas as pessoas</w:t>
      </w:r>
      <w:del w:id="152" w:author="Thiago Ferreira Quilice" w:date="2018-10-01T23:54:00Z">
        <w:r w:rsidDel="00C0637F">
          <w:rPr>
            <w:sz w:val="24"/>
            <w:szCs w:val="24"/>
          </w:rPr>
          <w:delText>,</w:delText>
        </w:r>
      </w:del>
      <w:ins w:id="153" w:author="Thiago Ferreira Quilice" w:date="2018-10-01T23:54:00Z">
        <w:r w:rsidR="00C0637F">
          <w:rPr>
            <w:sz w:val="24"/>
            <w:szCs w:val="24"/>
            <w:lang w:val="pt-BR"/>
          </w:rPr>
          <w:t>;</w:t>
        </w:r>
      </w:ins>
      <w:r>
        <w:rPr>
          <w:sz w:val="24"/>
          <w:szCs w:val="24"/>
        </w:rPr>
        <w:t xml:space="preserve"> o público alvo da divulgação serão as pessoas entre 15 e 40 anos, que representa cerca de 60% da população, ou seja, o público alvo da divulgação inicial será </w:t>
      </w:r>
      <w:ins w:id="154" w:author="Thiago Ferreira Quilice" w:date="2018-10-01T23:55:00Z">
        <w:r w:rsidR="00C0637F">
          <w:rPr>
            <w:sz w:val="24"/>
            <w:szCs w:val="24"/>
            <w:lang w:val="pt-BR"/>
          </w:rPr>
          <w:t xml:space="preserve">de, </w:t>
        </w:r>
      </w:ins>
      <w:r>
        <w:rPr>
          <w:sz w:val="24"/>
          <w:szCs w:val="24"/>
        </w:rPr>
        <w:t>aproximadamente</w:t>
      </w:r>
      <w:ins w:id="155" w:author="Thiago Ferreira Quilice" w:date="2018-10-01T23:55:00Z">
        <w:r w:rsidR="00C0637F">
          <w:rPr>
            <w:sz w:val="24"/>
            <w:szCs w:val="24"/>
            <w:lang w:val="pt-BR"/>
          </w:rPr>
          <w:t>,</w:t>
        </w:r>
      </w:ins>
      <w:r>
        <w:rPr>
          <w:sz w:val="24"/>
          <w:szCs w:val="24"/>
        </w:rPr>
        <w:t xml:space="preserve"> 150.000 pessoas</w:t>
      </w:r>
      <w:r>
        <w:rPr>
          <w:sz w:val="24"/>
          <w:szCs w:val="24"/>
        </w:rPr>
        <w:t>, sem restrições por gênero ou por classe social, já que, tanto homens quanto mulheres são potenciais clientes diretos ou indiretos, e</w:t>
      </w:r>
      <w:ins w:id="156" w:author="Thiago Ferreira Quilice" w:date="2018-10-01T23:55:00Z">
        <w:r w:rsidR="00C11742">
          <w:rPr>
            <w:sz w:val="24"/>
            <w:szCs w:val="24"/>
            <w:lang w:val="pt-BR"/>
          </w:rPr>
          <w:t xml:space="preserve"> </w:t>
        </w:r>
      </w:ins>
      <w:ins w:id="157" w:author="Thiago Ferreira Quilice" w:date="2018-10-01T23:56:00Z">
        <w:r w:rsidR="00BD4D30">
          <w:rPr>
            <w:sz w:val="24"/>
            <w:szCs w:val="24"/>
            <w:lang w:val="pt-BR"/>
          </w:rPr>
          <w:t xml:space="preserve">que </w:t>
        </w:r>
      </w:ins>
      <w:ins w:id="158" w:author="Thiago Ferreira Quilice" w:date="2018-10-01T23:55:00Z">
        <w:r w:rsidR="00C11742">
          <w:rPr>
            <w:sz w:val="24"/>
            <w:szCs w:val="24"/>
            <w:lang w:val="pt-BR"/>
          </w:rPr>
          <w:t xml:space="preserve">todas as classes </w:t>
        </w:r>
      </w:ins>
      <w:ins w:id="159" w:author="Thiago Ferreira Quilice" w:date="2018-10-01T23:56:00Z">
        <w:r w:rsidR="00BD4D30">
          <w:rPr>
            <w:sz w:val="24"/>
            <w:szCs w:val="24"/>
            <w:lang w:val="pt-BR"/>
          </w:rPr>
          <w:t>podem se interessar</w:t>
        </w:r>
        <w:r w:rsidR="001B457E">
          <w:rPr>
            <w:sz w:val="24"/>
            <w:szCs w:val="24"/>
            <w:lang w:val="pt-BR"/>
          </w:rPr>
          <w:t xml:space="preserve"> pelos serviços </w:t>
        </w:r>
      </w:ins>
      <w:ins w:id="160" w:author="Thiago Ferreira Quilice" w:date="2018-10-01T23:57:00Z">
        <w:r w:rsidR="00E01FAA">
          <w:rPr>
            <w:sz w:val="24"/>
            <w:szCs w:val="24"/>
            <w:lang w:val="pt-BR"/>
          </w:rPr>
          <w:t>de intermediação oferecidos</w:t>
        </w:r>
      </w:ins>
      <w:del w:id="161" w:author="Thiago Ferreira Quilice" w:date="2018-10-01T23:55:00Z">
        <w:r w:rsidDel="00C11742">
          <w:rPr>
            <w:sz w:val="24"/>
            <w:szCs w:val="24"/>
          </w:rPr>
          <w:delText>,</w:delText>
        </w:r>
        <w:r w:rsidDel="00C11742">
          <w:rPr>
            <w:sz w:val="24"/>
            <w:szCs w:val="24"/>
          </w:rPr>
          <w:delText xml:space="preserve"> mesmo as pessoas ricas podem se interessar por contratar serviços de qualidades por um preço bom ou oferecer seus própri</w:delText>
        </w:r>
        <w:r w:rsidDel="00C11742">
          <w:rPr>
            <w:sz w:val="24"/>
            <w:szCs w:val="24"/>
          </w:rPr>
          <w:delText>os serviços</w:delText>
        </w:r>
      </w:del>
      <w:r>
        <w:rPr>
          <w:sz w:val="24"/>
          <w:szCs w:val="24"/>
        </w:rPr>
        <w:t>.</w:t>
      </w:r>
    </w:p>
    <w:p w14:paraId="217147EC" w14:textId="77777777" w:rsidR="0072712C" w:rsidRDefault="0072712C" w:rsidP="00F57180">
      <w:pPr>
        <w:jc w:val="both"/>
        <w:rPr>
          <w:sz w:val="24"/>
          <w:szCs w:val="24"/>
        </w:rPr>
      </w:pPr>
    </w:p>
    <w:p w14:paraId="217147ED" w14:textId="77777777" w:rsidR="0072712C" w:rsidRDefault="00364841" w:rsidP="00FF770C">
      <w:pPr>
        <w:jc w:val="both"/>
        <w:rPr>
          <w:b/>
          <w:sz w:val="24"/>
          <w:szCs w:val="24"/>
        </w:rPr>
      </w:pPr>
      <w:r>
        <w:rPr>
          <w:sz w:val="24"/>
          <w:szCs w:val="24"/>
        </w:rPr>
        <w:t xml:space="preserve"> </w:t>
      </w:r>
      <w:r>
        <w:rPr>
          <w:b/>
          <w:sz w:val="24"/>
          <w:szCs w:val="24"/>
        </w:rPr>
        <w:t>3.2. Custo dos serviços</w:t>
      </w:r>
    </w:p>
    <w:p w14:paraId="217147EE" w14:textId="4E18BD1A" w:rsidR="0072712C" w:rsidRDefault="00364841" w:rsidP="00F745EA">
      <w:pPr>
        <w:jc w:val="both"/>
        <w:rPr>
          <w:sz w:val="24"/>
          <w:szCs w:val="24"/>
        </w:rPr>
      </w:pPr>
      <w:r>
        <w:rPr>
          <w:b/>
          <w:sz w:val="24"/>
          <w:szCs w:val="24"/>
        </w:rPr>
        <w:tab/>
      </w:r>
      <w:r>
        <w:rPr>
          <w:sz w:val="24"/>
          <w:szCs w:val="24"/>
        </w:rPr>
        <w:t>Os custos dos serviços seria o principal fator onde o MyP ficaria em desvantagem contra seu principal concorrente, o site GetNinjas. Como a empresa já é grande, eles conseguem obter seu lucro apenas com destaques pag</w:t>
      </w:r>
      <w:r>
        <w:rPr>
          <w:sz w:val="24"/>
          <w:szCs w:val="24"/>
        </w:rPr>
        <w:t xml:space="preserve">os de serviços. Já a MyPs, precisará tirar seu lucro de taxas incidentes nos serviços, mas ainda </w:t>
      </w:r>
      <w:ins w:id="162" w:author="Thiago Ferreira Quilice" w:date="2018-10-01T23:57:00Z">
        <w:r w:rsidR="001F45E7">
          <w:rPr>
            <w:sz w:val="24"/>
            <w:szCs w:val="24"/>
            <w:lang w:val="pt-BR"/>
          </w:rPr>
          <w:t>as</w:t>
        </w:r>
      </w:ins>
      <w:r>
        <w:rPr>
          <w:sz w:val="24"/>
          <w:szCs w:val="24"/>
        </w:rPr>
        <w:t>sim oferecendo a oportunidade de destaque de anúncios. Para não assustar os clientes, essa taxa se camuflaria no preço do serviço, mas não seria muito alta.</w:t>
      </w:r>
    </w:p>
    <w:p w14:paraId="217147EF" w14:textId="77777777" w:rsidR="0072712C" w:rsidRDefault="00364841" w:rsidP="00F521A3">
      <w:pPr>
        <w:jc w:val="both"/>
        <w:rPr>
          <w:sz w:val="24"/>
          <w:szCs w:val="24"/>
        </w:rPr>
      </w:pPr>
      <w:r>
        <w:rPr>
          <w:sz w:val="24"/>
          <w:szCs w:val="24"/>
        </w:rPr>
        <w:tab/>
        <w:t>A</w:t>
      </w:r>
      <w:r>
        <w:rPr>
          <w:sz w:val="24"/>
          <w:szCs w:val="24"/>
        </w:rPr>
        <w:t xml:space="preserve">pesar da taxa 0% do concorrente, </w:t>
      </w:r>
      <w:commentRangeStart w:id="163"/>
      <w:r>
        <w:rPr>
          <w:sz w:val="24"/>
          <w:szCs w:val="24"/>
        </w:rPr>
        <w:t>o preço cobrado aos profissionais pelo contato do cliente é alto e sem garanti</w:t>
      </w:r>
      <w:commentRangeEnd w:id="163"/>
      <w:r w:rsidR="000E2BAE">
        <w:rPr>
          <w:rStyle w:val="Refdecomentrio"/>
        </w:rPr>
        <w:commentReference w:id="163"/>
      </w:r>
      <w:r>
        <w:rPr>
          <w:sz w:val="24"/>
          <w:szCs w:val="24"/>
        </w:rPr>
        <w:t xml:space="preserve">a. Isso é uma das coisas que procuraremos evitar para não afastar profissionais. Nossos destaques de serviços e profissionais serão em uma lista </w:t>
      </w:r>
      <w:r>
        <w:rPr>
          <w:sz w:val="24"/>
          <w:szCs w:val="24"/>
        </w:rPr>
        <w:t>geral, aumentando a visibilidade e atingindo vários potenciais clientes, assim, a chance do investimento do profissional gerar resultado será alta.</w:t>
      </w:r>
    </w:p>
    <w:p w14:paraId="217147F0" w14:textId="77777777" w:rsidR="0072712C" w:rsidRDefault="0072712C" w:rsidP="002C7820">
      <w:pPr>
        <w:jc w:val="both"/>
        <w:rPr>
          <w:sz w:val="24"/>
          <w:szCs w:val="24"/>
        </w:rPr>
      </w:pPr>
    </w:p>
    <w:p w14:paraId="217147F1" w14:textId="77777777" w:rsidR="0072712C" w:rsidRDefault="00364841" w:rsidP="003326F8">
      <w:pPr>
        <w:jc w:val="both"/>
        <w:rPr>
          <w:b/>
          <w:sz w:val="24"/>
          <w:szCs w:val="24"/>
        </w:rPr>
      </w:pPr>
      <w:r>
        <w:rPr>
          <w:b/>
          <w:sz w:val="24"/>
          <w:szCs w:val="24"/>
        </w:rPr>
        <w:lastRenderedPageBreak/>
        <w:t>3.3. Gastos iniciais</w:t>
      </w:r>
    </w:p>
    <w:p w14:paraId="217147F2" w14:textId="70DA4322" w:rsidR="0072712C" w:rsidRDefault="00364841" w:rsidP="0031251F">
      <w:pPr>
        <w:jc w:val="both"/>
        <w:rPr>
          <w:sz w:val="24"/>
          <w:szCs w:val="24"/>
        </w:rPr>
      </w:pPr>
      <w:r>
        <w:rPr>
          <w:b/>
          <w:sz w:val="24"/>
          <w:szCs w:val="24"/>
        </w:rPr>
        <w:tab/>
      </w:r>
      <w:r>
        <w:rPr>
          <w:sz w:val="24"/>
          <w:szCs w:val="24"/>
        </w:rPr>
        <w:t>Para disponibilizar o aplicativo, haverá um custo de hospedagem, que, no começo, é ba</w:t>
      </w:r>
      <w:r>
        <w:rPr>
          <w:sz w:val="24"/>
          <w:szCs w:val="24"/>
        </w:rPr>
        <w:t>ixo, devido ao pequeno tráfego. O principal custo será o de anúncios, que será um pouco amenizado com as propagandas gratuitas em grupos do Facebook através de publicações. Outra forma que será utilizada para divulgação será o anúncio patrocinado na Facebo</w:t>
      </w:r>
      <w:r>
        <w:rPr>
          <w:sz w:val="24"/>
          <w:szCs w:val="24"/>
        </w:rPr>
        <w:t xml:space="preserve">ok, onde, com 17 reais por dia, pode atingir até 10000 potenciais usuários por dia. No final de um mês, o gasto total seria menor que 500 reais. </w:t>
      </w:r>
      <w:del w:id="164" w:author="Thiago Ferreira Quilice" w:date="2018-10-01T23:59:00Z">
        <w:r w:rsidDel="00E16850">
          <w:rPr>
            <w:sz w:val="24"/>
            <w:szCs w:val="24"/>
          </w:rPr>
          <w:delText>Seguiremos sempre nesse rumo,</w:delText>
        </w:r>
      </w:del>
      <w:ins w:id="165" w:author="Thiago Ferreira Quilice" w:date="2018-10-01T23:59:00Z">
        <w:r w:rsidR="00E16850">
          <w:rPr>
            <w:sz w:val="24"/>
            <w:szCs w:val="24"/>
            <w:lang w:val="pt-BR"/>
          </w:rPr>
          <w:t>Manteremos</w:t>
        </w:r>
        <w:r w:rsidR="00FD6613">
          <w:rPr>
            <w:sz w:val="24"/>
            <w:szCs w:val="24"/>
            <w:lang w:val="pt-BR"/>
          </w:rPr>
          <w:t xml:space="preserve"> o foco da publicidade nos</w:t>
        </w:r>
      </w:ins>
      <w:r>
        <w:rPr>
          <w:sz w:val="24"/>
          <w:szCs w:val="24"/>
        </w:rPr>
        <w:t xml:space="preserve"> anúncios digitais, já que</w:t>
      </w:r>
      <w:del w:id="166" w:author="Thiago Ferreira Quilice" w:date="2018-10-02T00:00:00Z">
        <w:r w:rsidDel="006663FC">
          <w:rPr>
            <w:sz w:val="24"/>
            <w:szCs w:val="24"/>
          </w:rPr>
          <w:delText>,</w:delText>
        </w:r>
      </w:del>
      <w:r>
        <w:rPr>
          <w:sz w:val="24"/>
          <w:szCs w:val="24"/>
        </w:rPr>
        <w:t xml:space="preserve"> </w:t>
      </w:r>
      <w:proofErr w:type="gramStart"/>
      <w:r>
        <w:rPr>
          <w:sz w:val="24"/>
          <w:szCs w:val="24"/>
        </w:rPr>
        <w:t>os anúncio</w:t>
      </w:r>
      <w:proofErr w:type="gramEnd"/>
      <w:r>
        <w:rPr>
          <w:sz w:val="24"/>
          <w:szCs w:val="24"/>
        </w:rPr>
        <w:t xml:space="preserve"> físicos, como em Outdoors, podem custar mui</w:t>
      </w:r>
      <w:r>
        <w:rPr>
          <w:sz w:val="24"/>
          <w:szCs w:val="24"/>
        </w:rPr>
        <w:t>to mais caro e não tem a mesma abrangência que um anúncio em redes sociais, até porque, através do anúncio</w:t>
      </w:r>
      <w:ins w:id="167" w:author="Thiago Ferreira Quilice" w:date="2018-10-02T00:00:00Z">
        <w:r w:rsidR="00061A52">
          <w:rPr>
            <w:sz w:val="24"/>
            <w:szCs w:val="24"/>
            <w:lang w:val="pt-BR"/>
          </w:rPr>
          <w:t>,</w:t>
        </w:r>
      </w:ins>
      <w:r>
        <w:rPr>
          <w:sz w:val="24"/>
          <w:szCs w:val="24"/>
        </w:rPr>
        <w:t xml:space="preserve"> já queremos redirecionar o usuário para o nosso serviço.</w:t>
      </w:r>
    </w:p>
    <w:p w14:paraId="217147F3" w14:textId="77777777" w:rsidR="0072712C" w:rsidRDefault="0072712C" w:rsidP="00406550">
      <w:pPr>
        <w:jc w:val="both"/>
        <w:rPr>
          <w:sz w:val="24"/>
          <w:szCs w:val="24"/>
        </w:rPr>
      </w:pPr>
    </w:p>
    <w:p w14:paraId="217147F4" w14:textId="77777777" w:rsidR="0072712C" w:rsidRDefault="00364841" w:rsidP="00406550">
      <w:pPr>
        <w:jc w:val="both"/>
        <w:rPr>
          <w:b/>
          <w:sz w:val="24"/>
          <w:szCs w:val="24"/>
        </w:rPr>
      </w:pPr>
      <w:r>
        <w:rPr>
          <w:b/>
          <w:sz w:val="24"/>
          <w:szCs w:val="24"/>
        </w:rPr>
        <w:t>3.4. Concorrência</w:t>
      </w:r>
    </w:p>
    <w:p w14:paraId="217147F5" w14:textId="77777777" w:rsidR="0072712C" w:rsidRDefault="00364841" w:rsidP="001F45E7">
      <w:pPr>
        <w:ind w:firstLine="720"/>
        <w:jc w:val="both"/>
        <w:rPr>
          <w:sz w:val="24"/>
          <w:szCs w:val="24"/>
        </w:rPr>
      </w:pPr>
      <w:r>
        <w:rPr>
          <w:sz w:val="24"/>
          <w:szCs w:val="24"/>
        </w:rPr>
        <w:t xml:space="preserve">Entre os principais sites e aplicativos de prestação de serviços estão o </w:t>
      </w:r>
      <w:r>
        <w:rPr>
          <w:sz w:val="24"/>
          <w:szCs w:val="24"/>
        </w:rPr>
        <w:t>GetNinjas e o Mercado Livre. Sendo aquele uma plataforma muito mais bem sucedida.</w:t>
      </w:r>
      <w:r>
        <w:rPr>
          <w:b/>
          <w:sz w:val="24"/>
          <w:szCs w:val="24"/>
        </w:rPr>
        <w:t xml:space="preserve"> </w:t>
      </w:r>
      <w:r>
        <w:rPr>
          <w:sz w:val="24"/>
          <w:szCs w:val="24"/>
        </w:rPr>
        <w:t>Para o MyP se destacar sobre empresas já consolidadas, teremos alguns diferenciais. No GetNinjas, nosso principal concorrente, identificamos três falhas que não pretendemos t</w:t>
      </w:r>
      <w:r>
        <w:rPr>
          <w:sz w:val="24"/>
          <w:szCs w:val="24"/>
        </w:rPr>
        <w:t>er:</w:t>
      </w:r>
    </w:p>
    <w:p w14:paraId="217147F6" w14:textId="77777777" w:rsidR="0072712C" w:rsidRDefault="0072712C" w:rsidP="000E2BAE">
      <w:pPr>
        <w:ind w:firstLine="720"/>
        <w:jc w:val="both"/>
        <w:rPr>
          <w:sz w:val="24"/>
          <w:szCs w:val="24"/>
        </w:rPr>
      </w:pPr>
    </w:p>
    <w:p w14:paraId="217147F7" w14:textId="6EB1A055" w:rsidR="0072712C" w:rsidRDefault="00364841" w:rsidP="00FD6613">
      <w:pPr>
        <w:numPr>
          <w:ilvl w:val="0"/>
          <w:numId w:val="5"/>
        </w:numPr>
        <w:contextualSpacing/>
        <w:jc w:val="both"/>
        <w:rPr>
          <w:sz w:val="24"/>
          <w:szCs w:val="24"/>
        </w:rPr>
      </w:pPr>
      <w:r>
        <w:rPr>
          <w:sz w:val="24"/>
          <w:szCs w:val="24"/>
        </w:rPr>
        <w:t xml:space="preserve">Interface bonita, mas </w:t>
      </w:r>
      <w:del w:id="168" w:author="Thiago Ferreira Quilice" w:date="2018-10-02T00:01:00Z">
        <w:r w:rsidDel="00EB471A">
          <w:rPr>
            <w:sz w:val="24"/>
            <w:szCs w:val="24"/>
          </w:rPr>
          <w:delText xml:space="preserve">com </w:delText>
        </w:r>
      </w:del>
      <w:ins w:id="169" w:author="Thiago Ferreira Quilice" w:date="2018-10-02T00:01:00Z">
        <w:r w:rsidR="00EB471A">
          <w:rPr>
            <w:sz w:val="24"/>
            <w:szCs w:val="24"/>
            <w:lang w:val="pt-BR"/>
          </w:rPr>
          <w:t>de</w:t>
        </w:r>
        <w:r w:rsidR="00EB471A">
          <w:rPr>
            <w:sz w:val="24"/>
            <w:szCs w:val="24"/>
          </w:rPr>
          <w:t xml:space="preserve"> </w:t>
        </w:r>
      </w:ins>
      <w:r>
        <w:rPr>
          <w:sz w:val="24"/>
          <w:szCs w:val="24"/>
        </w:rPr>
        <w:t>difícil uso</w:t>
      </w:r>
    </w:p>
    <w:p w14:paraId="217147F8" w14:textId="77777777" w:rsidR="0072712C" w:rsidRDefault="00364841" w:rsidP="00FD6613">
      <w:pPr>
        <w:numPr>
          <w:ilvl w:val="0"/>
          <w:numId w:val="5"/>
        </w:numPr>
        <w:contextualSpacing/>
        <w:jc w:val="both"/>
        <w:rPr>
          <w:sz w:val="24"/>
          <w:szCs w:val="24"/>
        </w:rPr>
      </w:pPr>
      <w:r>
        <w:rPr>
          <w:sz w:val="24"/>
          <w:szCs w:val="24"/>
        </w:rPr>
        <w:t>Taxas de acesso aos clientes dos profissionais são caras e não possuem nenhuma garantia</w:t>
      </w:r>
    </w:p>
    <w:p w14:paraId="217147F9" w14:textId="77777777" w:rsidR="0072712C" w:rsidRDefault="00364841" w:rsidP="00FD6613">
      <w:pPr>
        <w:numPr>
          <w:ilvl w:val="0"/>
          <w:numId w:val="5"/>
        </w:numPr>
        <w:contextualSpacing/>
        <w:jc w:val="both"/>
        <w:rPr>
          <w:sz w:val="24"/>
          <w:szCs w:val="24"/>
        </w:rPr>
      </w:pPr>
      <w:r>
        <w:rPr>
          <w:sz w:val="24"/>
          <w:szCs w:val="24"/>
        </w:rPr>
        <w:t xml:space="preserve">O cliente não encontra os prestadores de serviços imediatamente, eles tem que esperar o contato e, às vezes, são incomodados </w:t>
      </w:r>
      <w:r>
        <w:rPr>
          <w:sz w:val="24"/>
          <w:szCs w:val="24"/>
        </w:rPr>
        <w:t>por vários contatos</w:t>
      </w:r>
      <w:commentRangeStart w:id="170"/>
      <w:r>
        <w:rPr>
          <w:sz w:val="24"/>
          <w:szCs w:val="24"/>
        </w:rPr>
        <w:t>.</w:t>
      </w:r>
      <w:commentRangeEnd w:id="170"/>
      <w:r w:rsidR="009D4C7D">
        <w:rPr>
          <w:rStyle w:val="Refdecomentrio"/>
        </w:rPr>
        <w:commentReference w:id="170"/>
      </w:r>
    </w:p>
    <w:p w14:paraId="217147FA" w14:textId="77777777" w:rsidR="0072712C" w:rsidRDefault="0072712C" w:rsidP="00FD6613">
      <w:pPr>
        <w:jc w:val="both"/>
        <w:rPr>
          <w:sz w:val="24"/>
          <w:szCs w:val="24"/>
        </w:rPr>
      </w:pPr>
    </w:p>
    <w:p w14:paraId="217147FB" w14:textId="77777777" w:rsidR="0072712C" w:rsidRDefault="00364841" w:rsidP="00FD6613">
      <w:pPr>
        <w:jc w:val="both"/>
        <w:rPr>
          <w:sz w:val="24"/>
          <w:szCs w:val="24"/>
        </w:rPr>
      </w:pPr>
      <w:r>
        <w:rPr>
          <w:sz w:val="24"/>
          <w:szCs w:val="24"/>
        </w:rPr>
        <w:t>Já no Mercado Livre, podemos reparar uma "cópia" pouco adaptada de sua plataforma de vendas, de forma que a contratação de serviços não é tão prática, já que segue um modelo feito para vendas de produtos, não para os serviços.</w:t>
      </w:r>
    </w:p>
    <w:p w14:paraId="217147FC" w14:textId="77777777" w:rsidR="0072712C" w:rsidRDefault="0072712C" w:rsidP="00FD6613">
      <w:pPr>
        <w:jc w:val="both"/>
        <w:rPr>
          <w:sz w:val="24"/>
          <w:szCs w:val="24"/>
        </w:rPr>
      </w:pPr>
    </w:p>
    <w:p w14:paraId="217147FD" w14:textId="0F31C393" w:rsidR="0072712C" w:rsidRDefault="00364841" w:rsidP="00FD6613">
      <w:pPr>
        <w:jc w:val="both"/>
        <w:rPr>
          <w:sz w:val="24"/>
          <w:szCs w:val="24"/>
        </w:rPr>
      </w:pPr>
      <w:r>
        <w:rPr>
          <w:sz w:val="24"/>
          <w:szCs w:val="24"/>
        </w:rPr>
        <w:tab/>
        <w:t>O apl</w:t>
      </w:r>
      <w:r>
        <w:rPr>
          <w:sz w:val="24"/>
          <w:szCs w:val="24"/>
        </w:rPr>
        <w:t xml:space="preserve">icativo MyP, então, se destacará basicamente </w:t>
      </w:r>
      <w:del w:id="171" w:author="Thiago Ferreira Quilice" w:date="2018-10-02T00:02:00Z">
        <w:r w:rsidDel="00525247">
          <w:rPr>
            <w:sz w:val="24"/>
            <w:szCs w:val="24"/>
          </w:rPr>
          <w:delText xml:space="preserve">na </w:delText>
        </w:r>
      </w:del>
      <w:ins w:id="172" w:author="Thiago Ferreira Quilice" w:date="2018-10-02T00:02:00Z">
        <w:r w:rsidR="00525247">
          <w:rPr>
            <w:sz w:val="24"/>
            <w:szCs w:val="24"/>
            <w:lang w:val="pt-BR"/>
          </w:rPr>
          <w:t>por meio de</w:t>
        </w:r>
        <w:r w:rsidR="00525247">
          <w:rPr>
            <w:sz w:val="24"/>
            <w:szCs w:val="24"/>
          </w:rPr>
          <w:t xml:space="preserve"> </w:t>
        </w:r>
      </w:ins>
      <w:r>
        <w:rPr>
          <w:sz w:val="24"/>
          <w:szCs w:val="24"/>
        </w:rPr>
        <w:t>praticidade e conforto na contratação de serviços, devido a diversos fatores, como, por exemplo:</w:t>
      </w:r>
    </w:p>
    <w:p w14:paraId="217147FE" w14:textId="77777777" w:rsidR="0072712C" w:rsidRDefault="0072712C" w:rsidP="00FD6613">
      <w:pPr>
        <w:jc w:val="both"/>
        <w:rPr>
          <w:sz w:val="24"/>
          <w:szCs w:val="24"/>
        </w:rPr>
      </w:pPr>
    </w:p>
    <w:p w14:paraId="217147FF" w14:textId="77777777" w:rsidR="0072712C" w:rsidRDefault="00364841" w:rsidP="00FD6613">
      <w:pPr>
        <w:numPr>
          <w:ilvl w:val="0"/>
          <w:numId w:val="12"/>
        </w:numPr>
        <w:contextualSpacing/>
        <w:jc w:val="both"/>
        <w:rPr>
          <w:sz w:val="24"/>
          <w:szCs w:val="24"/>
        </w:rPr>
      </w:pPr>
      <w:r>
        <w:rPr>
          <w:sz w:val="24"/>
          <w:szCs w:val="24"/>
        </w:rPr>
        <w:t>Interface gráfica intuitiva e agradável</w:t>
      </w:r>
    </w:p>
    <w:p w14:paraId="21714800" w14:textId="77777777" w:rsidR="0072712C" w:rsidRDefault="00364841" w:rsidP="00FD6613">
      <w:pPr>
        <w:numPr>
          <w:ilvl w:val="0"/>
          <w:numId w:val="12"/>
        </w:numPr>
        <w:contextualSpacing/>
        <w:jc w:val="both"/>
        <w:rPr>
          <w:sz w:val="24"/>
          <w:szCs w:val="24"/>
        </w:rPr>
      </w:pPr>
      <w:r>
        <w:rPr>
          <w:sz w:val="24"/>
          <w:szCs w:val="24"/>
        </w:rPr>
        <w:t>Pesquisa rápida facilitada por uma rede neural, através de machine learning</w:t>
      </w:r>
    </w:p>
    <w:p w14:paraId="21714801" w14:textId="77777777" w:rsidR="0072712C" w:rsidRDefault="00364841" w:rsidP="00FD6613">
      <w:pPr>
        <w:numPr>
          <w:ilvl w:val="0"/>
          <w:numId w:val="12"/>
        </w:numPr>
        <w:contextualSpacing/>
        <w:jc w:val="both"/>
        <w:rPr>
          <w:sz w:val="24"/>
          <w:szCs w:val="24"/>
        </w:rPr>
      </w:pPr>
      <w:r>
        <w:rPr>
          <w:sz w:val="24"/>
          <w:szCs w:val="24"/>
        </w:rPr>
        <w:t>Respeito à privacidade do cliente</w:t>
      </w:r>
    </w:p>
    <w:p w14:paraId="21714802" w14:textId="77777777" w:rsidR="0072712C" w:rsidRDefault="00364841" w:rsidP="00FD6613">
      <w:pPr>
        <w:numPr>
          <w:ilvl w:val="0"/>
          <w:numId w:val="12"/>
        </w:numPr>
        <w:contextualSpacing/>
        <w:jc w:val="both"/>
        <w:rPr>
          <w:sz w:val="24"/>
          <w:szCs w:val="24"/>
        </w:rPr>
      </w:pPr>
      <w:r>
        <w:rPr>
          <w:sz w:val="24"/>
          <w:szCs w:val="24"/>
        </w:rPr>
        <w:t>Baixas taxas</w:t>
      </w:r>
    </w:p>
    <w:p w14:paraId="21714803" w14:textId="77777777" w:rsidR="0072712C" w:rsidRDefault="00364841" w:rsidP="00FD6613">
      <w:pPr>
        <w:numPr>
          <w:ilvl w:val="0"/>
          <w:numId w:val="12"/>
        </w:numPr>
        <w:contextualSpacing/>
        <w:jc w:val="both"/>
        <w:rPr>
          <w:sz w:val="24"/>
          <w:szCs w:val="24"/>
        </w:rPr>
      </w:pPr>
      <w:r>
        <w:rPr>
          <w:sz w:val="24"/>
          <w:szCs w:val="24"/>
        </w:rPr>
        <w:t>Segurança na transação</w:t>
      </w:r>
    </w:p>
    <w:p w14:paraId="21714804" w14:textId="77777777" w:rsidR="0072712C" w:rsidRDefault="0072712C" w:rsidP="006663FC">
      <w:pPr>
        <w:jc w:val="both"/>
        <w:rPr>
          <w:sz w:val="24"/>
          <w:szCs w:val="24"/>
        </w:rPr>
      </w:pPr>
    </w:p>
    <w:p w14:paraId="21714805" w14:textId="77777777" w:rsidR="0072712C" w:rsidRDefault="0072712C" w:rsidP="00061A52">
      <w:pPr>
        <w:jc w:val="both"/>
        <w:rPr>
          <w:sz w:val="24"/>
          <w:szCs w:val="24"/>
        </w:rPr>
      </w:pPr>
    </w:p>
    <w:p w14:paraId="21714806" w14:textId="77777777" w:rsidR="0072712C" w:rsidRDefault="0072712C" w:rsidP="00EB471A">
      <w:pPr>
        <w:jc w:val="both"/>
        <w:rPr>
          <w:sz w:val="24"/>
          <w:szCs w:val="24"/>
        </w:rPr>
      </w:pPr>
    </w:p>
    <w:p w14:paraId="21714807" w14:textId="77777777" w:rsidR="0072712C" w:rsidRDefault="00364841" w:rsidP="009D4C7D">
      <w:pPr>
        <w:jc w:val="both"/>
        <w:rPr>
          <w:b/>
          <w:sz w:val="24"/>
          <w:szCs w:val="24"/>
        </w:rPr>
      </w:pPr>
      <w:r>
        <w:rPr>
          <w:b/>
          <w:sz w:val="24"/>
          <w:szCs w:val="24"/>
        </w:rPr>
        <w:t>4. Planejamento de Marketing</w:t>
      </w:r>
    </w:p>
    <w:p w14:paraId="21714808" w14:textId="77777777" w:rsidR="0072712C" w:rsidRDefault="0072712C" w:rsidP="009D4C7D">
      <w:pPr>
        <w:jc w:val="both"/>
        <w:rPr>
          <w:b/>
          <w:sz w:val="24"/>
          <w:szCs w:val="24"/>
        </w:rPr>
      </w:pPr>
    </w:p>
    <w:p w14:paraId="21714809" w14:textId="77777777" w:rsidR="0072712C" w:rsidRDefault="00364841" w:rsidP="009D4C7D">
      <w:pPr>
        <w:jc w:val="both"/>
        <w:rPr>
          <w:b/>
          <w:sz w:val="24"/>
          <w:szCs w:val="24"/>
        </w:rPr>
      </w:pPr>
      <w:r>
        <w:rPr>
          <w:b/>
          <w:sz w:val="24"/>
          <w:szCs w:val="24"/>
        </w:rPr>
        <w:t>4.1. O produto</w:t>
      </w:r>
    </w:p>
    <w:p w14:paraId="2171480A" w14:textId="523774EB" w:rsidR="0072712C" w:rsidRDefault="00364841" w:rsidP="00E73442">
      <w:pPr>
        <w:jc w:val="both"/>
        <w:rPr>
          <w:sz w:val="24"/>
          <w:szCs w:val="24"/>
        </w:rPr>
      </w:pPr>
      <w:r>
        <w:rPr>
          <w:sz w:val="24"/>
          <w:szCs w:val="24"/>
        </w:rPr>
        <w:lastRenderedPageBreak/>
        <w:tab/>
        <w:t>O produto que a empresa oferece é</w:t>
      </w:r>
      <w:del w:id="173" w:author="Thiago Ferreira Quilice" w:date="2018-10-02T00:05:00Z">
        <w:r w:rsidDel="005F2090">
          <w:rPr>
            <w:sz w:val="24"/>
            <w:szCs w:val="24"/>
          </w:rPr>
          <w:delText>, na verdade,</w:delText>
        </w:r>
      </w:del>
      <w:r>
        <w:rPr>
          <w:sz w:val="24"/>
          <w:szCs w:val="24"/>
        </w:rPr>
        <w:t xml:space="preserve"> </w:t>
      </w:r>
      <w:del w:id="174" w:author="Thiago Ferreira Quilice" w:date="2018-10-02T00:05:00Z">
        <w:r w:rsidDel="005F2090">
          <w:rPr>
            <w:sz w:val="24"/>
            <w:szCs w:val="24"/>
          </w:rPr>
          <w:delText xml:space="preserve">o </w:delText>
        </w:r>
      </w:del>
      <w:ins w:id="175" w:author="Thiago Ferreira Quilice" w:date="2018-10-02T00:05:00Z">
        <w:r w:rsidR="005F2090">
          <w:rPr>
            <w:sz w:val="24"/>
            <w:szCs w:val="24"/>
            <w:lang w:val="pt-BR"/>
          </w:rPr>
          <w:t>um</w:t>
        </w:r>
        <w:r w:rsidR="005F2090">
          <w:rPr>
            <w:sz w:val="24"/>
            <w:szCs w:val="24"/>
          </w:rPr>
          <w:t xml:space="preserve"> </w:t>
        </w:r>
      </w:ins>
      <w:r>
        <w:rPr>
          <w:sz w:val="24"/>
          <w:szCs w:val="24"/>
        </w:rPr>
        <w:t>aplicativo A</w:t>
      </w:r>
      <w:r>
        <w:rPr>
          <w:sz w:val="24"/>
          <w:szCs w:val="24"/>
        </w:rPr>
        <w:t>ndroid para a contratação de serviços. Portanto, almeja-se realizar uma boa divulgação para aumentar o número de usuários ativos no sistema, que, a medida que serviços são contratados, o lucro começa a retornar para a empresa.</w:t>
      </w:r>
    </w:p>
    <w:p w14:paraId="2171480B" w14:textId="77777777" w:rsidR="0072712C" w:rsidRDefault="0072712C" w:rsidP="003D6CA0">
      <w:pPr>
        <w:jc w:val="both"/>
        <w:rPr>
          <w:sz w:val="24"/>
          <w:szCs w:val="24"/>
        </w:rPr>
      </w:pPr>
    </w:p>
    <w:p w14:paraId="2171480C" w14:textId="77777777" w:rsidR="0072712C" w:rsidRDefault="00364841" w:rsidP="005F2090">
      <w:pPr>
        <w:jc w:val="both"/>
        <w:rPr>
          <w:b/>
          <w:sz w:val="24"/>
          <w:szCs w:val="24"/>
        </w:rPr>
      </w:pPr>
      <w:r>
        <w:rPr>
          <w:b/>
          <w:sz w:val="24"/>
          <w:szCs w:val="24"/>
        </w:rPr>
        <w:t>4.2. Preço</w:t>
      </w:r>
    </w:p>
    <w:p w14:paraId="2171480D" w14:textId="6FD92565" w:rsidR="0072712C" w:rsidRDefault="00364841" w:rsidP="005F2090">
      <w:pPr>
        <w:jc w:val="both"/>
        <w:rPr>
          <w:sz w:val="24"/>
          <w:szCs w:val="24"/>
        </w:rPr>
      </w:pPr>
      <w:r>
        <w:rPr>
          <w:b/>
          <w:sz w:val="24"/>
          <w:szCs w:val="24"/>
        </w:rPr>
        <w:tab/>
      </w:r>
      <w:r>
        <w:rPr>
          <w:sz w:val="24"/>
          <w:szCs w:val="24"/>
        </w:rPr>
        <w:t>O valor que a em</w:t>
      </w:r>
      <w:r>
        <w:rPr>
          <w:sz w:val="24"/>
          <w:szCs w:val="24"/>
        </w:rPr>
        <w:t xml:space="preserve">presa cobra dos clientes é aplicado apenas ao contratar determinado serviço de terceiros. O principal custo da plataforma é a taxa de pagamento pelo PagSeguro (5% + </w:t>
      </w:r>
      <w:ins w:id="176" w:author="Thiago Ferreira Quilice" w:date="2018-10-02T00:06:00Z">
        <w:r w:rsidR="005D698C">
          <w:rPr>
            <w:sz w:val="24"/>
            <w:szCs w:val="24"/>
            <w:lang w:val="pt-BR"/>
          </w:rPr>
          <w:t xml:space="preserve">R$ </w:t>
        </w:r>
      </w:ins>
      <w:r>
        <w:rPr>
          <w:sz w:val="24"/>
          <w:szCs w:val="24"/>
        </w:rPr>
        <w:t>0,40), que deverá ser repassada para o cliente. Porém, a empresa também possui outras despe</w:t>
      </w:r>
      <w:r>
        <w:rPr>
          <w:sz w:val="24"/>
          <w:szCs w:val="24"/>
        </w:rPr>
        <w:t xml:space="preserve">sas, como servidor, salário dos atendentes, entre outros. Logo, a taxa aplicada seria de 9% + </w:t>
      </w:r>
      <w:ins w:id="177" w:author="Thiago Ferreira Quilice" w:date="2018-10-02T00:06:00Z">
        <w:r w:rsidR="00821C04">
          <w:rPr>
            <w:sz w:val="24"/>
            <w:szCs w:val="24"/>
            <w:lang w:val="pt-BR"/>
          </w:rPr>
          <w:t xml:space="preserve">R$ </w:t>
        </w:r>
      </w:ins>
      <w:r>
        <w:rPr>
          <w:sz w:val="24"/>
          <w:szCs w:val="24"/>
        </w:rPr>
        <w:t>0,40. A taxa pode ser percebida como alta, porém, a maior parte dela é destinada a pagar a empresa PagSeguro</w:t>
      </w:r>
      <w:ins w:id="178" w:author="Thiago Ferreira Quilice" w:date="2018-10-02T00:07:00Z">
        <w:r w:rsidR="00DE016F">
          <w:rPr>
            <w:sz w:val="24"/>
            <w:szCs w:val="24"/>
            <w:lang w:val="pt-BR"/>
          </w:rPr>
          <w:t>,</w:t>
        </w:r>
      </w:ins>
      <w:r>
        <w:rPr>
          <w:sz w:val="24"/>
          <w:szCs w:val="24"/>
        </w:rPr>
        <w:t xml:space="preserve"> que fornece a ferramenta de pagamento. A margem de lu</w:t>
      </w:r>
      <w:r>
        <w:rPr>
          <w:sz w:val="24"/>
          <w:szCs w:val="24"/>
        </w:rPr>
        <w:t xml:space="preserve">cro do MyP é </w:t>
      </w:r>
      <w:del w:id="179" w:author="Thiago Ferreira Quilice" w:date="2018-10-02T00:07:00Z">
        <w:r w:rsidDel="00DE016F">
          <w:rPr>
            <w:sz w:val="24"/>
            <w:szCs w:val="24"/>
          </w:rPr>
          <w:delText>curta</w:delText>
        </w:r>
      </w:del>
      <w:ins w:id="180" w:author="Thiago Ferreira Quilice" w:date="2018-10-02T00:07:00Z">
        <w:r w:rsidR="00DE016F">
          <w:rPr>
            <w:sz w:val="24"/>
            <w:szCs w:val="24"/>
            <w:lang w:val="pt-BR"/>
          </w:rPr>
          <w:t>baixa</w:t>
        </w:r>
      </w:ins>
      <w:r>
        <w:rPr>
          <w:sz w:val="24"/>
          <w:szCs w:val="24"/>
        </w:rPr>
        <w:t>, justamente para não assustar potenciais usuários.</w:t>
      </w:r>
    </w:p>
    <w:p w14:paraId="2171480E" w14:textId="77777777" w:rsidR="0072712C" w:rsidRDefault="0072712C" w:rsidP="005F2090">
      <w:pPr>
        <w:jc w:val="both"/>
        <w:rPr>
          <w:sz w:val="24"/>
          <w:szCs w:val="24"/>
        </w:rPr>
      </w:pPr>
    </w:p>
    <w:p w14:paraId="2171480F" w14:textId="023FEAA2" w:rsidR="0072712C" w:rsidRPr="00E52723" w:rsidRDefault="00364841" w:rsidP="005D698C">
      <w:pPr>
        <w:jc w:val="both"/>
        <w:rPr>
          <w:b/>
          <w:sz w:val="24"/>
          <w:szCs w:val="24"/>
          <w:lang w:val="pt-BR"/>
          <w:rPrChange w:id="181" w:author="Thiago Ferreira Quilice" w:date="2018-10-02T00:08:00Z">
            <w:rPr>
              <w:b/>
              <w:sz w:val="24"/>
              <w:szCs w:val="24"/>
            </w:rPr>
          </w:rPrChange>
        </w:rPr>
      </w:pPr>
      <w:r>
        <w:rPr>
          <w:b/>
          <w:sz w:val="24"/>
          <w:szCs w:val="24"/>
        </w:rPr>
        <w:t xml:space="preserve">4.3. </w:t>
      </w:r>
      <w:del w:id="182" w:author="Thiago Ferreira Quilice" w:date="2018-10-02T00:08:00Z">
        <w:r w:rsidDel="00E52723">
          <w:rPr>
            <w:b/>
            <w:sz w:val="24"/>
            <w:szCs w:val="24"/>
          </w:rPr>
          <w:delText>Praça</w:delText>
        </w:r>
      </w:del>
      <w:ins w:id="183" w:author="Thiago Ferreira Quilice" w:date="2018-10-02T00:08:00Z">
        <w:r w:rsidR="00E52723">
          <w:rPr>
            <w:b/>
            <w:sz w:val="24"/>
            <w:szCs w:val="24"/>
            <w:lang w:val="pt-BR"/>
          </w:rPr>
          <w:t>Promoção</w:t>
        </w:r>
      </w:ins>
    </w:p>
    <w:p w14:paraId="21714810" w14:textId="77777777" w:rsidR="0072712C" w:rsidRDefault="00364841" w:rsidP="005D698C">
      <w:pPr>
        <w:jc w:val="both"/>
        <w:rPr>
          <w:sz w:val="24"/>
          <w:szCs w:val="24"/>
        </w:rPr>
      </w:pPr>
      <w:r>
        <w:rPr>
          <w:b/>
          <w:sz w:val="24"/>
          <w:szCs w:val="24"/>
        </w:rPr>
        <w:tab/>
      </w:r>
      <w:r>
        <w:rPr>
          <w:sz w:val="24"/>
          <w:szCs w:val="24"/>
        </w:rPr>
        <w:t xml:space="preserve">A divulgação do aplicativo será direta. Como o objetivo é atrair profissionais autônomos, as publicidades devem ser realizadas diretamente com a população geral das cidades </w:t>
      </w:r>
      <w:r>
        <w:rPr>
          <w:sz w:val="24"/>
          <w:szCs w:val="24"/>
        </w:rPr>
        <w:t>alvo. Para isso, os meios de divulgação utilizados serão: outdoors nas principais avenidas e anúncios pagos no facebook direcionado a algumas cidades.</w:t>
      </w:r>
    </w:p>
    <w:p w14:paraId="21714811" w14:textId="77777777" w:rsidR="0072712C" w:rsidRDefault="0072712C" w:rsidP="00821C04">
      <w:pPr>
        <w:jc w:val="both"/>
        <w:rPr>
          <w:sz w:val="24"/>
          <w:szCs w:val="24"/>
        </w:rPr>
      </w:pPr>
    </w:p>
    <w:p w14:paraId="21714812" w14:textId="7924C620" w:rsidR="0072712C" w:rsidRPr="00E52723" w:rsidRDefault="00364841" w:rsidP="00821C04">
      <w:pPr>
        <w:jc w:val="both"/>
        <w:rPr>
          <w:b/>
          <w:sz w:val="24"/>
          <w:szCs w:val="24"/>
          <w:lang w:val="pt-BR"/>
          <w:rPrChange w:id="184" w:author="Thiago Ferreira Quilice" w:date="2018-10-02T00:08:00Z">
            <w:rPr>
              <w:b/>
              <w:sz w:val="24"/>
              <w:szCs w:val="24"/>
            </w:rPr>
          </w:rPrChange>
        </w:rPr>
      </w:pPr>
      <w:r>
        <w:rPr>
          <w:b/>
          <w:sz w:val="24"/>
          <w:szCs w:val="24"/>
        </w:rPr>
        <w:t xml:space="preserve">4.4. </w:t>
      </w:r>
      <w:del w:id="185" w:author="Thiago Ferreira Quilice" w:date="2018-10-02T00:08:00Z">
        <w:r w:rsidDel="00E52723">
          <w:rPr>
            <w:b/>
            <w:sz w:val="24"/>
            <w:szCs w:val="24"/>
          </w:rPr>
          <w:delText>Distribuição</w:delText>
        </w:r>
      </w:del>
      <w:ins w:id="186" w:author="Thiago Ferreira Quilice" w:date="2018-10-02T00:08:00Z">
        <w:r w:rsidR="00E52723">
          <w:rPr>
            <w:b/>
            <w:sz w:val="24"/>
            <w:szCs w:val="24"/>
            <w:lang w:val="pt-BR"/>
          </w:rPr>
          <w:t>Praça</w:t>
        </w:r>
      </w:ins>
    </w:p>
    <w:p w14:paraId="21714813" w14:textId="77777777" w:rsidR="0072712C" w:rsidRDefault="00364841" w:rsidP="00DE016F">
      <w:pPr>
        <w:jc w:val="both"/>
        <w:rPr>
          <w:sz w:val="24"/>
          <w:szCs w:val="24"/>
        </w:rPr>
      </w:pPr>
      <w:r>
        <w:rPr>
          <w:b/>
          <w:sz w:val="24"/>
          <w:szCs w:val="24"/>
        </w:rPr>
        <w:tab/>
      </w:r>
      <w:r>
        <w:rPr>
          <w:sz w:val="24"/>
          <w:szCs w:val="24"/>
        </w:rPr>
        <w:t xml:space="preserve">O acesso ao aplicativo será gratuito. A distribuição dele será realizada por meio da </w:t>
      </w:r>
      <w:r>
        <w:rPr>
          <w:sz w:val="24"/>
          <w:szCs w:val="24"/>
        </w:rPr>
        <w:t>Play Store, sendo que os anúncios digitais redirecionarão o usuário até o link do aplicativo. Os anúncios físicos, por sua vez, promoverão o nome do aplicativo e onde ele está disponível (Play Store), de forma a facilitar a busca no sistema da Google.</w:t>
      </w:r>
    </w:p>
    <w:p w14:paraId="21714814" w14:textId="77777777" w:rsidR="0072712C" w:rsidRDefault="0072712C" w:rsidP="00DE016F">
      <w:pPr>
        <w:jc w:val="both"/>
        <w:rPr>
          <w:sz w:val="24"/>
          <w:szCs w:val="24"/>
        </w:rPr>
      </w:pPr>
    </w:p>
    <w:p w14:paraId="21714815" w14:textId="77777777" w:rsidR="0072712C" w:rsidRDefault="00364841" w:rsidP="00E52723">
      <w:pPr>
        <w:jc w:val="both"/>
        <w:rPr>
          <w:b/>
          <w:sz w:val="24"/>
          <w:szCs w:val="24"/>
        </w:rPr>
      </w:pPr>
      <w:r>
        <w:rPr>
          <w:b/>
          <w:sz w:val="24"/>
          <w:szCs w:val="24"/>
        </w:rPr>
        <w:t>4.5</w:t>
      </w:r>
      <w:r>
        <w:rPr>
          <w:b/>
          <w:sz w:val="24"/>
          <w:szCs w:val="24"/>
        </w:rPr>
        <w:t>. Localização</w:t>
      </w:r>
    </w:p>
    <w:p w14:paraId="21714816" w14:textId="77777777" w:rsidR="0072712C" w:rsidRDefault="00364841" w:rsidP="00E52723">
      <w:pPr>
        <w:jc w:val="both"/>
        <w:rPr>
          <w:sz w:val="24"/>
          <w:szCs w:val="24"/>
        </w:rPr>
      </w:pPr>
      <w:r>
        <w:rPr>
          <w:b/>
          <w:sz w:val="24"/>
          <w:szCs w:val="24"/>
        </w:rPr>
        <w:tab/>
      </w:r>
      <w:r>
        <w:rPr>
          <w:sz w:val="24"/>
          <w:szCs w:val="24"/>
        </w:rPr>
        <w:t>Como a empresa não depende de contato direto com os clientes, uma boa forma de minimizar gastos sem afetar a distribuição é, inicialmente, não haver uma sede. Com isso, os gastos diminuem consideravelmente. Porém, para iniciar os negócios co</w:t>
      </w:r>
      <w:r>
        <w:rPr>
          <w:sz w:val="24"/>
          <w:szCs w:val="24"/>
        </w:rPr>
        <w:t xml:space="preserve">m o aplicativo, o ideal é escolher uma região alvo para a divulgação. Como todas as regiões possuem profissionais autônomos, deve-se buscar aquela onde os gastos seriam menores. Logo, a melhor opção é a região do Alto Paraopeba, que, por ser a localização </w:t>
      </w:r>
      <w:r>
        <w:rPr>
          <w:sz w:val="24"/>
          <w:szCs w:val="24"/>
        </w:rPr>
        <w:t>dos fundadores, facilitaria qualquer promoção física na cidade.</w:t>
      </w:r>
    </w:p>
    <w:p w14:paraId="21714817" w14:textId="77777777" w:rsidR="0072712C" w:rsidRDefault="0072712C" w:rsidP="00E52723">
      <w:pPr>
        <w:jc w:val="both"/>
        <w:rPr>
          <w:sz w:val="24"/>
          <w:szCs w:val="24"/>
        </w:rPr>
      </w:pPr>
    </w:p>
    <w:p w14:paraId="21714818" w14:textId="77777777" w:rsidR="0072712C" w:rsidRDefault="00364841" w:rsidP="00E52723">
      <w:pPr>
        <w:jc w:val="both"/>
        <w:rPr>
          <w:b/>
          <w:sz w:val="24"/>
          <w:szCs w:val="24"/>
        </w:rPr>
      </w:pPr>
      <w:r>
        <w:rPr>
          <w:b/>
          <w:sz w:val="24"/>
          <w:szCs w:val="24"/>
        </w:rPr>
        <w:t>4.6. Parcerias Estratégicas</w:t>
      </w:r>
    </w:p>
    <w:p w14:paraId="21714819" w14:textId="11642018" w:rsidR="0072712C" w:rsidRDefault="00364841" w:rsidP="00E52723">
      <w:pPr>
        <w:jc w:val="both"/>
        <w:rPr>
          <w:sz w:val="24"/>
          <w:szCs w:val="24"/>
        </w:rPr>
      </w:pPr>
      <w:r>
        <w:rPr>
          <w:sz w:val="24"/>
          <w:szCs w:val="24"/>
        </w:rPr>
        <w:tab/>
      </w:r>
      <w:r>
        <w:rPr>
          <w:sz w:val="24"/>
          <w:szCs w:val="24"/>
        </w:rPr>
        <w:t xml:space="preserve">Para promover a plataforma de forma mais rápida, é válido realizar parceria com prestadores de serviço famosos na região. </w:t>
      </w:r>
      <w:del w:id="187" w:author="Thiago Ferreira Quilice" w:date="2018-10-02T00:09:00Z">
        <w:r w:rsidDel="00512311">
          <w:rPr>
            <w:sz w:val="24"/>
            <w:szCs w:val="24"/>
          </w:rPr>
          <w:delText>Por um lado, tais</w:delText>
        </w:r>
      </w:del>
      <w:ins w:id="188" w:author="Thiago Ferreira Quilice" w:date="2018-10-02T00:09:00Z">
        <w:r w:rsidR="00512311">
          <w:rPr>
            <w:sz w:val="24"/>
            <w:szCs w:val="24"/>
            <w:lang w:val="pt-BR"/>
          </w:rPr>
          <w:t>Estes</w:t>
        </w:r>
      </w:ins>
      <w:r>
        <w:rPr>
          <w:sz w:val="24"/>
          <w:szCs w:val="24"/>
        </w:rPr>
        <w:t xml:space="preserve"> prestadores utilizarão o MyP como ferramenta de negociação</w:t>
      </w:r>
      <w:del w:id="189" w:author="Thiago Ferreira Quilice" w:date="2018-10-02T00:09:00Z">
        <w:r w:rsidDel="00512311">
          <w:rPr>
            <w:sz w:val="24"/>
            <w:szCs w:val="24"/>
          </w:rPr>
          <w:delText>. Por outro,</w:delText>
        </w:r>
      </w:del>
      <w:ins w:id="190" w:author="Thiago Ferreira Quilice" w:date="2018-10-02T00:09:00Z">
        <w:r w:rsidR="00512311">
          <w:rPr>
            <w:sz w:val="24"/>
            <w:szCs w:val="24"/>
            <w:lang w:val="pt-BR"/>
          </w:rPr>
          <w:t xml:space="preserve"> e, em contrapar</w:t>
        </w:r>
      </w:ins>
      <w:ins w:id="191" w:author="Thiago Ferreira Quilice" w:date="2018-10-02T00:10:00Z">
        <w:r w:rsidR="00512311">
          <w:rPr>
            <w:sz w:val="24"/>
            <w:szCs w:val="24"/>
            <w:lang w:val="pt-BR"/>
          </w:rPr>
          <w:t>tida,</w:t>
        </w:r>
      </w:ins>
      <w:r>
        <w:rPr>
          <w:sz w:val="24"/>
          <w:szCs w:val="24"/>
        </w:rPr>
        <w:t xml:space="preserve"> o MyP cobraria destes apenas as taxas do PagS</w:t>
      </w:r>
      <w:r>
        <w:rPr>
          <w:sz w:val="24"/>
          <w:szCs w:val="24"/>
        </w:rPr>
        <w:t>eguro, para incentivá-los a usar a plataforma.</w:t>
      </w:r>
    </w:p>
    <w:p w14:paraId="2171481A" w14:textId="77777777" w:rsidR="0072712C" w:rsidRDefault="0072712C" w:rsidP="00980091">
      <w:pPr>
        <w:jc w:val="both"/>
        <w:rPr>
          <w:sz w:val="24"/>
          <w:szCs w:val="24"/>
        </w:rPr>
      </w:pPr>
    </w:p>
    <w:p w14:paraId="2171481B" w14:textId="77777777" w:rsidR="0072712C" w:rsidRDefault="00364841" w:rsidP="00980091">
      <w:pPr>
        <w:jc w:val="both"/>
        <w:rPr>
          <w:b/>
          <w:sz w:val="24"/>
          <w:szCs w:val="24"/>
        </w:rPr>
      </w:pPr>
      <w:r>
        <w:rPr>
          <w:b/>
          <w:sz w:val="24"/>
          <w:szCs w:val="24"/>
        </w:rPr>
        <w:t xml:space="preserve">5. </w:t>
      </w:r>
      <w:commentRangeStart w:id="192"/>
      <w:r>
        <w:rPr>
          <w:b/>
          <w:sz w:val="24"/>
          <w:szCs w:val="24"/>
        </w:rPr>
        <w:t>Pitch</w:t>
      </w:r>
      <w:commentRangeEnd w:id="192"/>
      <w:r w:rsidR="00980091">
        <w:rPr>
          <w:rStyle w:val="Refdecomentrio"/>
        </w:rPr>
        <w:commentReference w:id="192"/>
      </w:r>
    </w:p>
    <w:p w14:paraId="2171481C" w14:textId="77777777" w:rsidR="0072712C" w:rsidRDefault="0072712C" w:rsidP="00980091">
      <w:pPr>
        <w:jc w:val="both"/>
        <w:rPr>
          <w:b/>
          <w:sz w:val="24"/>
          <w:szCs w:val="24"/>
        </w:rPr>
      </w:pPr>
    </w:p>
    <w:p w14:paraId="2171481D" w14:textId="77777777" w:rsidR="0072712C" w:rsidRDefault="00364841" w:rsidP="00980091">
      <w:pPr>
        <w:jc w:val="both"/>
        <w:rPr>
          <w:sz w:val="24"/>
          <w:szCs w:val="24"/>
        </w:rPr>
      </w:pPr>
      <w:r>
        <w:rPr>
          <w:b/>
          <w:sz w:val="24"/>
          <w:szCs w:val="24"/>
        </w:rPr>
        <w:tab/>
      </w:r>
      <w:r>
        <w:rPr>
          <w:sz w:val="24"/>
          <w:szCs w:val="24"/>
        </w:rPr>
        <w:t>Pontos principais do Pitch:</w:t>
      </w:r>
    </w:p>
    <w:p w14:paraId="2171481E" w14:textId="77777777" w:rsidR="0072712C" w:rsidRDefault="00364841" w:rsidP="00980091">
      <w:pPr>
        <w:numPr>
          <w:ilvl w:val="0"/>
          <w:numId w:val="1"/>
        </w:numPr>
        <w:contextualSpacing/>
        <w:jc w:val="both"/>
        <w:rPr>
          <w:sz w:val="24"/>
          <w:szCs w:val="24"/>
        </w:rPr>
      </w:pPr>
      <w:r>
        <w:rPr>
          <w:sz w:val="24"/>
          <w:szCs w:val="24"/>
        </w:rPr>
        <w:t xml:space="preserve">Oportunidade: O aumento do desemprego no Brasil que provoca o crescimento de trabalhadores autônomos. </w:t>
      </w:r>
    </w:p>
    <w:p w14:paraId="2171481F" w14:textId="77777777" w:rsidR="0072712C" w:rsidRDefault="00364841" w:rsidP="00980091">
      <w:pPr>
        <w:numPr>
          <w:ilvl w:val="0"/>
          <w:numId w:val="1"/>
        </w:numPr>
        <w:contextualSpacing/>
        <w:jc w:val="both"/>
        <w:rPr>
          <w:sz w:val="24"/>
          <w:szCs w:val="24"/>
        </w:rPr>
      </w:pPr>
      <w:r>
        <w:rPr>
          <w:sz w:val="24"/>
          <w:szCs w:val="24"/>
        </w:rPr>
        <w:t>O mercado: O mercado de serviços, que abrange tanto os profissionais quanto pessoas comuns, que são potenciais clientes.</w:t>
      </w:r>
    </w:p>
    <w:p w14:paraId="21714820" w14:textId="77777777" w:rsidR="0072712C" w:rsidRDefault="00364841" w:rsidP="00980091">
      <w:pPr>
        <w:numPr>
          <w:ilvl w:val="0"/>
          <w:numId w:val="1"/>
        </w:numPr>
        <w:contextualSpacing/>
        <w:jc w:val="both"/>
        <w:rPr>
          <w:sz w:val="24"/>
          <w:szCs w:val="24"/>
        </w:rPr>
      </w:pPr>
      <w:r>
        <w:rPr>
          <w:sz w:val="24"/>
          <w:szCs w:val="24"/>
        </w:rPr>
        <w:t>Solução: Ligar clientes à profissionais por meio de um software, de forma segura, prática, rápida e organizada.</w:t>
      </w:r>
    </w:p>
    <w:p w14:paraId="21714821" w14:textId="77777777" w:rsidR="0072712C" w:rsidRDefault="00364841" w:rsidP="00980091">
      <w:pPr>
        <w:numPr>
          <w:ilvl w:val="0"/>
          <w:numId w:val="1"/>
        </w:numPr>
        <w:contextualSpacing/>
        <w:jc w:val="both"/>
        <w:rPr>
          <w:sz w:val="24"/>
          <w:szCs w:val="24"/>
        </w:rPr>
      </w:pPr>
      <w:r>
        <w:rPr>
          <w:sz w:val="24"/>
          <w:szCs w:val="24"/>
        </w:rPr>
        <w:t>Diferenciais: Interface</w:t>
      </w:r>
      <w:r>
        <w:rPr>
          <w:sz w:val="24"/>
          <w:szCs w:val="24"/>
        </w:rPr>
        <w:t xml:space="preserve"> simples e prática, oferecimento de combos de serviços, privacidade de dados de contato, rede neural, destaques de serviços dentro e fora da plataforma de forma não abusiva e garantida para ambos os envolvidos.</w:t>
      </w:r>
    </w:p>
    <w:p w14:paraId="21714822" w14:textId="77777777" w:rsidR="0072712C" w:rsidRDefault="00364841" w:rsidP="00980091">
      <w:pPr>
        <w:numPr>
          <w:ilvl w:val="0"/>
          <w:numId w:val="1"/>
        </w:numPr>
        <w:contextualSpacing/>
        <w:jc w:val="both"/>
        <w:rPr>
          <w:sz w:val="24"/>
          <w:szCs w:val="24"/>
        </w:rPr>
      </w:pPr>
      <w:r>
        <w:rPr>
          <w:sz w:val="24"/>
          <w:szCs w:val="24"/>
        </w:rPr>
        <w:t>O que está buscando: Lucratividade, consolida</w:t>
      </w:r>
      <w:r>
        <w:rPr>
          <w:sz w:val="24"/>
          <w:szCs w:val="24"/>
        </w:rPr>
        <w:t>ção no mercado de prestação de serviços a partir da diminuição da taxa de desemprego e praticidade no dia a dia, de forma a favorecer a economia..</w:t>
      </w:r>
    </w:p>
    <w:p w14:paraId="21714823" w14:textId="77777777" w:rsidR="0072712C" w:rsidRDefault="0072712C" w:rsidP="00980091">
      <w:pPr>
        <w:jc w:val="both"/>
        <w:rPr>
          <w:sz w:val="24"/>
          <w:szCs w:val="24"/>
        </w:rPr>
      </w:pPr>
    </w:p>
    <w:p w14:paraId="21714824" w14:textId="77777777" w:rsidR="0072712C" w:rsidRDefault="0072712C" w:rsidP="00980091">
      <w:pPr>
        <w:jc w:val="both"/>
        <w:rPr>
          <w:sz w:val="24"/>
          <w:szCs w:val="24"/>
        </w:rPr>
      </w:pPr>
    </w:p>
    <w:p w14:paraId="21714825" w14:textId="77777777" w:rsidR="0072712C" w:rsidRDefault="0072712C" w:rsidP="00980091">
      <w:pPr>
        <w:jc w:val="both"/>
        <w:rPr>
          <w:sz w:val="24"/>
          <w:szCs w:val="24"/>
        </w:rPr>
      </w:pPr>
    </w:p>
    <w:p w14:paraId="21714826" w14:textId="77777777" w:rsidR="0072712C" w:rsidRDefault="0072712C" w:rsidP="00980091">
      <w:pPr>
        <w:jc w:val="both"/>
        <w:rPr>
          <w:sz w:val="24"/>
          <w:szCs w:val="24"/>
        </w:rPr>
      </w:pPr>
    </w:p>
    <w:p w14:paraId="21714827" w14:textId="77777777" w:rsidR="0072712C" w:rsidRDefault="0072712C" w:rsidP="00606EC9">
      <w:pPr>
        <w:jc w:val="both"/>
        <w:rPr>
          <w:sz w:val="24"/>
          <w:szCs w:val="24"/>
        </w:rPr>
      </w:pPr>
    </w:p>
    <w:p w14:paraId="21714828" w14:textId="77777777" w:rsidR="0072712C" w:rsidRDefault="0072712C" w:rsidP="006F4DAE">
      <w:pPr>
        <w:jc w:val="both"/>
        <w:rPr>
          <w:sz w:val="24"/>
          <w:szCs w:val="24"/>
        </w:rPr>
        <w:pPrChange w:id="193" w:author="Thiago Ferreira Quilice" w:date="2018-10-01T23:32:00Z">
          <w:pPr>
            <w:jc w:val="both"/>
          </w:pPr>
        </w:pPrChange>
      </w:pPr>
    </w:p>
    <w:p w14:paraId="21714829" w14:textId="77777777" w:rsidR="0072712C" w:rsidRDefault="0072712C" w:rsidP="006F4DAE">
      <w:pPr>
        <w:jc w:val="both"/>
        <w:rPr>
          <w:sz w:val="24"/>
          <w:szCs w:val="24"/>
        </w:rPr>
        <w:pPrChange w:id="194" w:author="Thiago Ferreira Quilice" w:date="2018-10-01T23:32:00Z">
          <w:pPr>
            <w:jc w:val="both"/>
          </w:pPr>
        </w:pPrChange>
      </w:pPr>
    </w:p>
    <w:p w14:paraId="2171482A" w14:textId="77777777" w:rsidR="0072712C" w:rsidRDefault="0072712C" w:rsidP="006F4DAE">
      <w:pPr>
        <w:jc w:val="both"/>
        <w:rPr>
          <w:sz w:val="24"/>
          <w:szCs w:val="24"/>
        </w:rPr>
        <w:pPrChange w:id="195" w:author="Thiago Ferreira Quilice" w:date="2018-10-01T23:32:00Z">
          <w:pPr>
            <w:jc w:val="both"/>
          </w:pPr>
        </w:pPrChange>
      </w:pPr>
    </w:p>
    <w:p w14:paraId="2171482B" w14:textId="77777777" w:rsidR="0072712C" w:rsidRDefault="0072712C" w:rsidP="006F4DAE">
      <w:pPr>
        <w:jc w:val="both"/>
        <w:rPr>
          <w:sz w:val="24"/>
          <w:szCs w:val="24"/>
        </w:rPr>
        <w:pPrChange w:id="196" w:author="Thiago Ferreira Quilice" w:date="2018-10-01T23:32:00Z">
          <w:pPr>
            <w:jc w:val="both"/>
          </w:pPr>
        </w:pPrChange>
      </w:pPr>
    </w:p>
    <w:p w14:paraId="2171482C" w14:textId="77777777" w:rsidR="0072712C" w:rsidRDefault="0072712C" w:rsidP="006F4DAE">
      <w:pPr>
        <w:jc w:val="both"/>
        <w:rPr>
          <w:sz w:val="24"/>
          <w:szCs w:val="24"/>
        </w:rPr>
        <w:pPrChange w:id="197" w:author="Thiago Ferreira Quilice" w:date="2018-10-01T23:32:00Z">
          <w:pPr>
            <w:jc w:val="both"/>
          </w:pPr>
        </w:pPrChange>
      </w:pPr>
    </w:p>
    <w:p w14:paraId="2171482D" w14:textId="77777777" w:rsidR="0072712C" w:rsidRDefault="0072712C" w:rsidP="006F4DAE">
      <w:pPr>
        <w:jc w:val="both"/>
        <w:rPr>
          <w:sz w:val="24"/>
          <w:szCs w:val="24"/>
        </w:rPr>
        <w:pPrChange w:id="198" w:author="Thiago Ferreira Quilice" w:date="2018-10-01T23:32:00Z">
          <w:pPr>
            <w:jc w:val="both"/>
          </w:pPr>
        </w:pPrChange>
      </w:pPr>
    </w:p>
    <w:p w14:paraId="2171482E" w14:textId="77777777" w:rsidR="0072712C" w:rsidRDefault="0072712C" w:rsidP="006F4DAE">
      <w:pPr>
        <w:jc w:val="both"/>
        <w:rPr>
          <w:sz w:val="24"/>
          <w:szCs w:val="24"/>
        </w:rPr>
        <w:pPrChange w:id="199" w:author="Thiago Ferreira Quilice" w:date="2018-10-01T23:32:00Z">
          <w:pPr>
            <w:jc w:val="both"/>
          </w:pPr>
        </w:pPrChange>
      </w:pPr>
    </w:p>
    <w:p w14:paraId="2171482F" w14:textId="77777777" w:rsidR="0072712C" w:rsidRDefault="0072712C" w:rsidP="006F4DAE">
      <w:pPr>
        <w:jc w:val="both"/>
        <w:rPr>
          <w:sz w:val="24"/>
          <w:szCs w:val="24"/>
        </w:rPr>
        <w:pPrChange w:id="200" w:author="Thiago Ferreira Quilice" w:date="2018-10-01T23:32:00Z">
          <w:pPr>
            <w:jc w:val="both"/>
          </w:pPr>
        </w:pPrChange>
      </w:pPr>
    </w:p>
    <w:p w14:paraId="21714830" w14:textId="77777777" w:rsidR="0072712C" w:rsidRDefault="0072712C" w:rsidP="006F4DAE">
      <w:pPr>
        <w:jc w:val="both"/>
        <w:rPr>
          <w:sz w:val="24"/>
          <w:szCs w:val="24"/>
        </w:rPr>
        <w:pPrChange w:id="201" w:author="Thiago Ferreira Quilice" w:date="2018-10-01T23:32:00Z">
          <w:pPr>
            <w:jc w:val="both"/>
          </w:pPr>
        </w:pPrChange>
      </w:pPr>
    </w:p>
    <w:p w14:paraId="21714831" w14:textId="77777777" w:rsidR="0072712C" w:rsidRDefault="0072712C" w:rsidP="006F4DAE">
      <w:pPr>
        <w:jc w:val="both"/>
        <w:rPr>
          <w:sz w:val="24"/>
          <w:szCs w:val="24"/>
        </w:rPr>
        <w:pPrChange w:id="202" w:author="Thiago Ferreira Quilice" w:date="2018-10-01T23:32:00Z">
          <w:pPr>
            <w:jc w:val="both"/>
          </w:pPr>
        </w:pPrChange>
      </w:pPr>
    </w:p>
    <w:p w14:paraId="21714832" w14:textId="77777777" w:rsidR="0072712C" w:rsidRDefault="0072712C" w:rsidP="006F4DAE">
      <w:pPr>
        <w:jc w:val="both"/>
        <w:rPr>
          <w:sz w:val="24"/>
          <w:szCs w:val="24"/>
        </w:rPr>
        <w:pPrChange w:id="203" w:author="Thiago Ferreira Quilice" w:date="2018-10-01T23:32:00Z">
          <w:pPr>
            <w:jc w:val="both"/>
          </w:pPr>
        </w:pPrChange>
      </w:pPr>
    </w:p>
    <w:p w14:paraId="21714833" w14:textId="77777777" w:rsidR="0072712C" w:rsidRDefault="0072712C" w:rsidP="006F4DAE">
      <w:pPr>
        <w:jc w:val="both"/>
        <w:rPr>
          <w:sz w:val="24"/>
          <w:szCs w:val="24"/>
        </w:rPr>
        <w:pPrChange w:id="204" w:author="Thiago Ferreira Quilice" w:date="2018-10-01T23:32:00Z">
          <w:pPr>
            <w:jc w:val="both"/>
          </w:pPr>
        </w:pPrChange>
      </w:pPr>
    </w:p>
    <w:p w14:paraId="21714834" w14:textId="77777777" w:rsidR="0072712C" w:rsidRDefault="00364841" w:rsidP="006F4DAE">
      <w:pPr>
        <w:jc w:val="both"/>
        <w:rPr>
          <w:b/>
          <w:sz w:val="24"/>
          <w:szCs w:val="24"/>
        </w:rPr>
        <w:pPrChange w:id="205" w:author="Thiago Ferreira Quilice" w:date="2018-10-01T23:32:00Z">
          <w:pPr>
            <w:jc w:val="both"/>
          </w:pPr>
        </w:pPrChange>
      </w:pPr>
      <w:r>
        <w:rPr>
          <w:b/>
          <w:sz w:val="24"/>
          <w:szCs w:val="24"/>
        </w:rPr>
        <w:t xml:space="preserve">6. </w:t>
      </w:r>
      <w:commentRangeStart w:id="206"/>
      <w:r>
        <w:rPr>
          <w:b/>
          <w:sz w:val="24"/>
          <w:szCs w:val="24"/>
        </w:rPr>
        <w:t>Anexos</w:t>
      </w:r>
      <w:commentRangeEnd w:id="206"/>
      <w:r w:rsidR="00E73442">
        <w:rPr>
          <w:rStyle w:val="Refdecomentrio"/>
        </w:rPr>
        <w:commentReference w:id="206"/>
      </w:r>
    </w:p>
    <w:p w14:paraId="21714835" w14:textId="77777777" w:rsidR="0072712C" w:rsidRDefault="0072712C" w:rsidP="006F4DAE">
      <w:pPr>
        <w:jc w:val="both"/>
        <w:rPr>
          <w:b/>
          <w:sz w:val="24"/>
          <w:szCs w:val="24"/>
        </w:rPr>
        <w:pPrChange w:id="207" w:author="Thiago Ferreira Quilice" w:date="2018-10-01T23:32:00Z">
          <w:pPr>
            <w:jc w:val="both"/>
          </w:pPr>
        </w:pPrChange>
      </w:pPr>
    </w:p>
    <w:p w14:paraId="21714836" w14:textId="77777777" w:rsidR="0072712C" w:rsidRDefault="00364841" w:rsidP="006F4DAE">
      <w:pPr>
        <w:jc w:val="both"/>
        <w:rPr>
          <w:b/>
          <w:sz w:val="24"/>
          <w:szCs w:val="24"/>
        </w:rPr>
        <w:pPrChange w:id="208" w:author="Thiago Ferreira Quilice" w:date="2018-10-01T23:32:00Z">
          <w:pPr>
            <w:jc w:val="both"/>
          </w:pPr>
        </w:pPrChange>
      </w:pPr>
      <w:r>
        <w:rPr>
          <w:b/>
          <w:sz w:val="24"/>
          <w:szCs w:val="24"/>
        </w:rPr>
        <w:t>6.1. Produto Mínimo Viável</w:t>
      </w:r>
    </w:p>
    <w:p w14:paraId="21714837" w14:textId="77777777" w:rsidR="0072712C" w:rsidRDefault="0072712C" w:rsidP="006F4DAE">
      <w:pPr>
        <w:jc w:val="both"/>
        <w:rPr>
          <w:sz w:val="24"/>
          <w:szCs w:val="24"/>
        </w:rPr>
        <w:pPrChange w:id="209" w:author="Thiago Ferreira Quilice" w:date="2018-10-01T23:32:00Z">
          <w:pPr>
            <w:jc w:val="both"/>
          </w:pPr>
        </w:pPrChange>
      </w:pPr>
    </w:p>
    <w:p w14:paraId="21714838" w14:textId="77777777" w:rsidR="0072712C" w:rsidRDefault="00364841" w:rsidP="006F4DAE">
      <w:pPr>
        <w:numPr>
          <w:ilvl w:val="0"/>
          <w:numId w:val="8"/>
        </w:numPr>
        <w:contextualSpacing/>
        <w:jc w:val="both"/>
        <w:rPr>
          <w:sz w:val="24"/>
          <w:szCs w:val="24"/>
        </w:rPr>
        <w:pPrChange w:id="210" w:author="Thiago Ferreira Quilice" w:date="2018-10-01T23:32:00Z">
          <w:pPr>
            <w:numPr>
              <w:numId w:val="8"/>
            </w:numPr>
            <w:ind w:left="720" w:hanging="360"/>
            <w:contextualSpacing/>
            <w:jc w:val="both"/>
          </w:pPr>
        </w:pPrChange>
      </w:pPr>
      <w:r>
        <w:rPr>
          <w:sz w:val="24"/>
          <w:szCs w:val="24"/>
        </w:rPr>
        <w:t>Como produto mínimo viável pretendemos entregar o aplicativo com as seguintes funções:</w:t>
      </w:r>
    </w:p>
    <w:p w14:paraId="21714839" w14:textId="77777777" w:rsidR="0072712C" w:rsidRDefault="00364841" w:rsidP="006F4DAE">
      <w:pPr>
        <w:numPr>
          <w:ilvl w:val="1"/>
          <w:numId w:val="8"/>
        </w:numPr>
        <w:contextualSpacing/>
        <w:jc w:val="both"/>
        <w:rPr>
          <w:sz w:val="24"/>
          <w:szCs w:val="24"/>
        </w:rPr>
        <w:pPrChange w:id="211" w:author="Thiago Ferreira Quilice" w:date="2018-10-01T23:32:00Z">
          <w:pPr>
            <w:numPr>
              <w:ilvl w:val="1"/>
              <w:numId w:val="8"/>
            </w:numPr>
            <w:ind w:left="1440" w:hanging="360"/>
            <w:contextualSpacing/>
            <w:jc w:val="both"/>
          </w:pPr>
        </w:pPrChange>
      </w:pPr>
      <w:r>
        <w:rPr>
          <w:sz w:val="24"/>
          <w:szCs w:val="24"/>
        </w:rPr>
        <w:t>Cadastro e login;</w:t>
      </w:r>
    </w:p>
    <w:p w14:paraId="2171483A" w14:textId="77777777" w:rsidR="0072712C" w:rsidRDefault="00364841" w:rsidP="006F4DAE">
      <w:pPr>
        <w:numPr>
          <w:ilvl w:val="1"/>
          <w:numId w:val="8"/>
        </w:numPr>
        <w:contextualSpacing/>
        <w:jc w:val="both"/>
        <w:rPr>
          <w:sz w:val="24"/>
          <w:szCs w:val="24"/>
        </w:rPr>
        <w:pPrChange w:id="212" w:author="Thiago Ferreira Quilice" w:date="2018-10-01T23:32:00Z">
          <w:pPr>
            <w:numPr>
              <w:ilvl w:val="1"/>
              <w:numId w:val="8"/>
            </w:numPr>
            <w:ind w:left="1440" w:hanging="360"/>
            <w:contextualSpacing/>
            <w:jc w:val="both"/>
          </w:pPr>
        </w:pPrChange>
      </w:pPr>
      <w:r>
        <w:rPr>
          <w:sz w:val="24"/>
          <w:szCs w:val="24"/>
        </w:rPr>
        <w:t>Perfil do usuário;</w:t>
      </w:r>
    </w:p>
    <w:p w14:paraId="2171483B" w14:textId="77777777" w:rsidR="0072712C" w:rsidRDefault="00364841" w:rsidP="006F4DAE">
      <w:pPr>
        <w:numPr>
          <w:ilvl w:val="1"/>
          <w:numId w:val="8"/>
        </w:numPr>
        <w:contextualSpacing/>
        <w:jc w:val="both"/>
        <w:rPr>
          <w:sz w:val="24"/>
          <w:szCs w:val="24"/>
        </w:rPr>
        <w:pPrChange w:id="213" w:author="Thiago Ferreira Quilice" w:date="2018-10-01T23:32:00Z">
          <w:pPr>
            <w:numPr>
              <w:ilvl w:val="1"/>
              <w:numId w:val="8"/>
            </w:numPr>
            <w:ind w:left="1440" w:hanging="360"/>
            <w:contextualSpacing/>
            <w:jc w:val="both"/>
          </w:pPr>
        </w:pPrChange>
      </w:pPr>
      <w:r>
        <w:rPr>
          <w:sz w:val="24"/>
          <w:szCs w:val="24"/>
        </w:rPr>
        <w:t>Buscar serviços por categoria;</w:t>
      </w:r>
    </w:p>
    <w:p w14:paraId="2171483C" w14:textId="77777777" w:rsidR="0072712C" w:rsidRDefault="00364841" w:rsidP="006F4DAE">
      <w:pPr>
        <w:numPr>
          <w:ilvl w:val="1"/>
          <w:numId w:val="8"/>
        </w:numPr>
        <w:contextualSpacing/>
        <w:jc w:val="both"/>
        <w:rPr>
          <w:sz w:val="24"/>
          <w:szCs w:val="24"/>
        </w:rPr>
        <w:pPrChange w:id="214" w:author="Thiago Ferreira Quilice" w:date="2018-10-01T23:32:00Z">
          <w:pPr>
            <w:numPr>
              <w:ilvl w:val="1"/>
              <w:numId w:val="8"/>
            </w:numPr>
            <w:ind w:left="1440" w:hanging="360"/>
            <w:contextualSpacing/>
            <w:jc w:val="both"/>
          </w:pPr>
        </w:pPrChange>
      </w:pPr>
      <w:r>
        <w:rPr>
          <w:sz w:val="24"/>
          <w:szCs w:val="24"/>
        </w:rPr>
        <w:t>Contratar serviços;</w:t>
      </w:r>
    </w:p>
    <w:p w14:paraId="2171483D" w14:textId="77777777" w:rsidR="0072712C" w:rsidRDefault="00364841" w:rsidP="006F4DAE">
      <w:pPr>
        <w:numPr>
          <w:ilvl w:val="1"/>
          <w:numId w:val="8"/>
        </w:numPr>
        <w:contextualSpacing/>
        <w:jc w:val="both"/>
        <w:rPr>
          <w:sz w:val="24"/>
          <w:szCs w:val="24"/>
        </w:rPr>
        <w:pPrChange w:id="215" w:author="Thiago Ferreira Quilice" w:date="2018-10-01T23:32:00Z">
          <w:pPr>
            <w:numPr>
              <w:ilvl w:val="1"/>
              <w:numId w:val="8"/>
            </w:numPr>
            <w:ind w:left="1440" w:hanging="360"/>
            <w:contextualSpacing/>
            <w:jc w:val="both"/>
          </w:pPr>
        </w:pPrChange>
      </w:pPr>
      <w:r>
        <w:rPr>
          <w:sz w:val="24"/>
          <w:szCs w:val="24"/>
        </w:rPr>
        <w:lastRenderedPageBreak/>
        <w:t>Cadastrar serviços;</w:t>
      </w:r>
    </w:p>
    <w:p w14:paraId="2171483E" w14:textId="77777777" w:rsidR="0072712C" w:rsidRDefault="00364841" w:rsidP="006F4DAE">
      <w:pPr>
        <w:numPr>
          <w:ilvl w:val="1"/>
          <w:numId w:val="8"/>
        </w:numPr>
        <w:contextualSpacing/>
        <w:jc w:val="both"/>
        <w:rPr>
          <w:sz w:val="24"/>
          <w:szCs w:val="24"/>
        </w:rPr>
        <w:pPrChange w:id="216" w:author="Thiago Ferreira Quilice" w:date="2018-10-01T23:32:00Z">
          <w:pPr>
            <w:numPr>
              <w:ilvl w:val="1"/>
              <w:numId w:val="8"/>
            </w:numPr>
            <w:ind w:left="1440" w:hanging="360"/>
            <w:contextualSpacing/>
            <w:jc w:val="both"/>
          </w:pPr>
        </w:pPrChange>
      </w:pPr>
      <w:r>
        <w:rPr>
          <w:sz w:val="24"/>
          <w:szCs w:val="24"/>
        </w:rPr>
        <w:t>Exibição de serviços próximos à localização do usuário.</w:t>
      </w:r>
    </w:p>
    <w:p w14:paraId="2171483F" w14:textId="77777777" w:rsidR="0072712C" w:rsidRDefault="0072712C" w:rsidP="006F4DAE">
      <w:pPr>
        <w:jc w:val="both"/>
        <w:rPr>
          <w:sz w:val="24"/>
          <w:szCs w:val="24"/>
        </w:rPr>
        <w:pPrChange w:id="217" w:author="Thiago Ferreira Quilice" w:date="2018-10-01T23:32:00Z">
          <w:pPr>
            <w:jc w:val="both"/>
          </w:pPr>
        </w:pPrChange>
      </w:pPr>
    </w:p>
    <w:p w14:paraId="21714840" w14:textId="77777777" w:rsidR="0072712C" w:rsidRDefault="00364841" w:rsidP="006F4DAE">
      <w:pPr>
        <w:numPr>
          <w:ilvl w:val="0"/>
          <w:numId w:val="10"/>
        </w:numPr>
        <w:contextualSpacing/>
        <w:jc w:val="both"/>
        <w:rPr>
          <w:sz w:val="24"/>
          <w:szCs w:val="24"/>
        </w:rPr>
        <w:pPrChange w:id="218" w:author="Thiago Ferreira Quilice" w:date="2018-10-01T23:32:00Z">
          <w:pPr>
            <w:numPr>
              <w:numId w:val="10"/>
            </w:numPr>
            <w:ind w:left="720" w:hanging="360"/>
            <w:contextualSpacing/>
            <w:jc w:val="both"/>
          </w:pPr>
        </w:pPrChange>
      </w:pPr>
      <w:r>
        <w:rPr>
          <w:sz w:val="24"/>
          <w:szCs w:val="24"/>
        </w:rPr>
        <w:t>Dese</w:t>
      </w:r>
      <w:r>
        <w:rPr>
          <w:sz w:val="24"/>
          <w:szCs w:val="24"/>
        </w:rPr>
        <w:t>jamos aprender:</w:t>
      </w:r>
    </w:p>
    <w:p w14:paraId="21714841" w14:textId="77777777" w:rsidR="0072712C" w:rsidRDefault="00364841" w:rsidP="006F4DAE">
      <w:pPr>
        <w:numPr>
          <w:ilvl w:val="1"/>
          <w:numId w:val="10"/>
        </w:numPr>
        <w:contextualSpacing/>
        <w:jc w:val="both"/>
        <w:rPr>
          <w:sz w:val="24"/>
          <w:szCs w:val="24"/>
        </w:rPr>
        <w:pPrChange w:id="219" w:author="Thiago Ferreira Quilice" w:date="2018-10-01T23:32:00Z">
          <w:pPr>
            <w:numPr>
              <w:ilvl w:val="1"/>
              <w:numId w:val="10"/>
            </w:numPr>
            <w:ind w:left="1440" w:hanging="360"/>
            <w:contextualSpacing/>
            <w:jc w:val="both"/>
          </w:pPr>
        </w:pPrChange>
      </w:pPr>
      <w:r>
        <w:rPr>
          <w:sz w:val="24"/>
          <w:szCs w:val="24"/>
        </w:rPr>
        <w:t>Quão prático o aplicativo é?</w:t>
      </w:r>
    </w:p>
    <w:p w14:paraId="21714842" w14:textId="77777777" w:rsidR="0072712C" w:rsidRDefault="00364841" w:rsidP="006F4DAE">
      <w:pPr>
        <w:numPr>
          <w:ilvl w:val="1"/>
          <w:numId w:val="10"/>
        </w:numPr>
        <w:contextualSpacing/>
        <w:jc w:val="both"/>
        <w:rPr>
          <w:sz w:val="24"/>
          <w:szCs w:val="24"/>
        </w:rPr>
        <w:pPrChange w:id="220" w:author="Thiago Ferreira Quilice" w:date="2018-10-01T23:32:00Z">
          <w:pPr>
            <w:numPr>
              <w:ilvl w:val="1"/>
              <w:numId w:val="10"/>
            </w:numPr>
            <w:ind w:left="1440" w:hanging="360"/>
            <w:contextualSpacing/>
            <w:jc w:val="both"/>
          </w:pPr>
        </w:pPrChange>
      </w:pPr>
      <w:r>
        <w:rPr>
          <w:sz w:val="24"/>
          <w:szCs w:val="24"/>
        </w:rPr>
        <w:t>O design é agradável ao uso prolongado?</w:t>
      </w:r>
    </w:p>
    <w:p w14:paraId="21714843" w14:textId="77777777" w:rsidR="0072712C" w:rsidRDefault="00364841" w:rsidP="006F4DAE">
      <w:pPr>
        <w:numPr>
          <w:ilvl w:val="1"/>
          <w:numId w:val="10"/>
        </w:numPr>
        <w:contextualSpacing/>
        <w:jc w:val="both"/>
        <w:rPr>
          <w:sz w:val="24"/>
          <w:szCs w:val="24"/>
        </w:rPr>
        <w:pPrChange w:id="221" w:author="Thiago Ferreira Quilice" w:date="2018-10-01T23:32:00Z">
          <w:pPr>
            <w:numPr>
              <w:ilvl w:val="1"/>
              <w:numId w:val="10"/>
            </w:numPr>
            <w:ind w:left="1440" w:hanging="360"/>
            <w:contextualSpacing/>
            <w:jc w:val="both"/>
          </w:pPr>
        </w:pPrChange>
      </w:pPr>
      <w:r>
        <w:rPr>
          <w:sz w:val="24"/>
          <w:szCs w:val="24"/>
        </w:rPr>
        <w:t>O aplicativo se adequa aos requisitos que o processo necessita na realidade?</w:t>
      </w:r>
    </w:p>
    <w:p w14:paraId="21714844" w14:textId="77777777" w:rsidR="0072712C" w:rsidRDefault="00364841" w:rsidP="006F4DAE">
      <w:pPr>
        <w:numPr>
          <w:ilvl w:val="1"/>
          <w:numId w:val="10"/>
        </w:numPr>
        <w:contextualSpacing/>
        <w:jc w:val="both"/>
        <w:rPr>
          <w:sz w:val="24"/>
          <w:szCs w:val="24"/>
        </w:rPr>
        <w:pPrChange w:id="222" w:author="Thiago Ferreira Quilice" w:date="2018-10-01T23:32:00Z">
          <w:pPr>
            <w:numPr>
              <w:ilvl w:val="1"/>
              <w:numId w:val="10"/>
            </w:numPr>
            <w:ind w:left="1440" w:hanging="360"/>
            <w:contextualSpacing/>
            <w:jc w:val="both"/>
          </w:pPr>
        </w:pPrChange>
      </w:pPr>
      <w:r>
        <w:rPr>
          <w:sz w:val="24"/>
          <w:szCs w:val="24"/>
        </w:rPr>
        <w:t>O que é necessário e desprezível no aplicativo?</w:t>
      </w:r>
    </w:p>
    <w:p w14:paraId="21714845" w14:textId="77777777" w:rsidR="0072712C" w:rsidRDefault="00364841" w:rsidP="006F4DAE">
      <w:pPr>
        <w:numPr>
          <w:ilvl w:val="1"/>
          <w:numId w:val="10"/>
        </w:numPr>
        <w:contextualSpacing/>
        <w:jc w:val="both"/>
        <w:rPr>
          <w:sz w:val="24"/>
          <w:szCs w:val="24"/>
        </w:rPr>
        <w:pPrChange w:id="223" w:author="Thiago Ferreira Quilice" w:date="2018-10-01T23:32:00Z">
          <w:pPr>
            <w:numPr>
              <w:ilvl w:val="1"/>
              <w:numId w:val="10"/>
            </w:numPr>
            <w:ind w:left="1440" w:hanging="360"/>
            <w:contextualSpacing/>
            <w:jc w:val="both"/>
          </w:pPr>
        </w:pPrChange>
      </w:pPr>
      <w:r>
        <w:rPr>
          <w:sz w:val="24"/>
          <w:szCs w:val="24"/>
        </w:rPr>
        <w:t>Os usuários se interessam em baixar o aplicati</w:t>
      </w:r>
      <w:r>
        <w:rPr>
          <w:sz w:val="24"/>
          <w:szCs w:val="24"/>
        </w:rPr>
        <w:t>vo?</w:t>
      </w:r>
    </w:p>
    <w:p w14:paraId="21714846" w14:textId="77777777" w:rsidR="0072712C" w:rsidRDefault="00364841" w:rsidP="006F4DAE">
      <w:pPr>
        <w:numPr>
          <w:ilvl w:val="1"/>
          <w:numId w:val="10"/>
        </w:numPr>
        <w:contextualSpacing/>
        <w:jc w:val="both"/>
        <w:rPr>
          <w:sz w:val="24"/>
          <w:szCs w:val="24"/>
        </w:rPr>
        <w:pPrChange w:id="224" w:author="Thiago Ferreira Quilice" w:date="2018-10-01T23:32:00Z">
          <w:pPr>
            <w:numPr>
              <w:ilvl w:val="1"/>
              <w:numId w:val="10"/>
            </w:numPr>
            <w:ind w:left="1440" w:hanging="360"/>
            <w:contextualSpacing/>
            <w:jc w:val="both"/>
          </w:pPr>
        </w:pPrChange>
      </w:pPr>
      <w:r>
        <w:rPr>
          <w:sz w:val="24"/>
          <w:szCs w:val="24"/>
        </w:rPr>
        <w:t>Os usuários usam o aplicativo com frequência?</w:t>
      </w:r>
    </w:p>
    <w:p w14:paraId="21714847" w14:textId="77777777" w:rsidR="0072712C" w:rsidRDefault="0072712C" w:rsidP="006F4DAE">
      <w:pPr>
        <w:jc w:val="both"/>
        <w:rPr>
          <w:sz w:val="24"/>
          <w:szCs w:val="24"/>
        </w:rPr>
        <w:pPrChange w:id="225" w:author="Thiago Ferreira Quilice" w:date="2018-10-01T23:32:00Z">
          <w:pPr>
            <w:jc w:val="both"/>
          </w:pPr>
        </w:pPrChange>
      </w:pPr>
    </w:p>
    <w:p w14:paraId="21714848" w14:textId="77777777" w:rsidR="0072712C" w:rsidRDefault="00364841" w:rsidP="006F4DAE">
      <w:pPr>
        <w:numPr>
          <w:ilvl w:val="0"/>
          <w:numId w:val="11"/>
        </w:numPr>
        <w:contextualSpacing/>
        <w:jc w:val="both"/>
        <w:rPr>
          <w:sz w:val="24"/>
          <w:szCs w:val="24"/>
        </w:rPr>
        <w:pPrChange w:id="226" w:author="Thiago Ferreira Quilice" w:date="2018-10-01T23:32:00Z">
          <w:pPr>
            <w:numPr>
              <w:numId w:val="11"/>
            </w:numPr>
            <w:ind w:left="720" w:hanging="360"/>
            <w:contextualSpacing/>
            <w:jc w:val="both"/>
          </w:pPr>
        </w:pPrChange>
      </w:pPr>
      <w:r>
        <w:rPr>
          <w:sz w:val="24"/>
          <w:szCs w:val="24"/>
        </w:rPr>
        <w:t>Como desejamos aprender:</w:t>
      </w:r>
    </w:p>
    <w:p w14:paraId="21714849" w14:textId="77777777" w:rsidR="0072712C" w:rsidRDefault="00364841" w:rsidP="006F4DAE">
      <w:pPr>
        <w:numPr>
          <w:ilvl w:val="1"/>
          <w:numId w:val="11"/>
        </w:numPr>
        <w:contextualSpacing/>
        <w:jc w:val="both"/>
        <w:rPr>
          <w:sz w:val="24"/>
          <w:szCs w:val="24"/>
        </w:rPr>
        <w:pPrChange w:id="227" w:author="Thiago Ferreira Quilice" w:date="2018-10-01T23:32:00Z">
          <w:pPr>
            <w:numPr>
              <w:ilvl w:val="1"/>
              <w:numId w:val="11"/>
            </w:numPr>
            <w:ind w:left="1440" w:hanging="360"/>
            <w:contextualSpacing/>
            <w:jc w:val="both"/>
          </w:pPr>
        </w:pPrChange>
      </w:pPr>
      <w:r>
        <w:rPr>
          <w:sz w:val="24"/>
          <w:szCs w:val="24"/>
        </w:rPr>
        <w:t>Disponibilização do app na PlayStore:</w:t>
      </w:r>
    </w:p>
    <w:p w14:paraId="2171484A" w14:textId="77777777" w:rsidR="0072712C" w:rsidRDefault="00364841" w:rsidP="006F4DAE">
      <w:pPr>
        <w:numPr>
          <w:ilvl w:val="2"/>
          <w:numId w:val="11"/>
        </w:numPr>
        <w:contextualSpacing/>
        <w:jc w:val="both"/>
        <w:rPr>
          <w:sz w:val="24"/>
          <w:szCs w:val="24"/>
        </w:rPr>
        <w:pPrChange w:id="228" w:author="Thiago Ferreira Quilice" w:date="2018-10-01T23:32:00Z">
          <w:pPr>
            <w:numPr>
              <w:ilvl w:val="2"/>
              <w:numId w:val="11"/>
            </w:numPr>
            <w:ind w:left="2160" w:hanging="360"/>
            <w:contextualSpacing/>
            <w:jc w:val="both"/>
          </w:pPr>
        </w:pPrChange>
      </w:pPr>
      <w:r>
        <w:rPr>
          <w:sz w:val="24"/>
          <w:szCs w:val="24"/>
        </w:rPr>
        <w:t>Questionários internos no aplicativo;</w:t>
      </w:r>
    </w:p>
    <w:p w14:paraId="2171484B" w14:textId="77777777" w:rsidR="0072712C" w:rsidRDefault="00364841" w:rsidP="006F4DAE">
      <w:pPr>
        <w:numPr>
          <w:ilvl w:val="2"/>
          <w:numId w:val="11"/>
        </w:numPr>
        <w:contextualSpacing/>
        <w:jc w:val="both"/>
        <w:rPr>
          <w:sz w:val="24"/>
          <w:szCs w:val="24"/>
        </w:rPr>
        <w:pPrChange w:id="229" w:author="Thiago Ferreira Quilice" w:date="2018-10-01T23:32:00Z">
          <w:pPr>
            <w:numPr>
              <w:ilvl w:val="2"/>
              <w:numId w:val="11"/>
            </w:numPr>
            <w:ind w:left="2160" w:hanging="360"/>
            <w:contextualSpacing/>
            <w:jc w:val="both"/>
          </w:pPr>
        </w:pPrChange>
      </w:pPr>
      <w:r>
        <w:rPr>
          <w:sz w:val="24"/>
          <w:szCs w:val="24"/>
        </w:rPr>
        <w:t>Telemetria (mapa de calor do aplicativo);</w:t>
      </w:r>
    </w:p>
    <w:p w14:paraId="2171484C" w14:textId="77777777" w:rsidR="0072712C" w:rsidRDefault="00364841" w:rsidP="006F4DAE">
      <w:pPr>
        <w:numPr>
          <w:ilvl w:val="2"/>
          <w:numId w:val="11"/>
        </w:numPr>
        <w:contextualSpacing/>
        <w:jc w:val="both"/>
        <w:rPr>
          <w:sz w:val="24"/>
          <w:szCs w:val="24"/>
        </w:rPr>
        <w:pPrChange w:id="230" w:author="Thiago Ferreira Quilice" w:date="2018-10-01T23:32:00Z">
          <w:pPr>
            <w:numPr>
              <w:ilvl w:val="2"/>
              <w:numId w:val="11"/>
            </w:numPr>
            <w:ind w:left="2160" w:hanging="360"/>
            <w:contextualSpacing/>
            <w:jc w:val="both"/>
          </w:pPr>
        </w:pPrChange>
      </w:pPr>
      <w:r>
        <w:rPr>
          <w:sz w:val="24"/>
          <w:szCs w:val="24"/>
        </w:rPr>
        <w:t>Aba de sugestões internas;</w:t>
      </w:r>
    </w:p>
    <w:p w14:paraId="2171484D" w14:textId="77777777" w:rsidR="0072712C" w:rsidRDefault="00364841" w:rsidP="006F4DAE">
      <w:pPr>
        <w:numPr>
          <w:ilvl w:val="2"/>
          <w:numId w:val="11"/>
        </w:numPr>
        <w:contextualSpacing/>
        <w:jc w:val="both"/>
        <w:rPr>
          <w:sz w:val="24"/>
          <w:szCs w:val="24"/>
        </w:rPr>
        <w:pPrChange w:id="231" w:author="Thiago Ferreira Quilice" w:date="2018-10-01T23:32:00Z">
          <w:pPr>
            <w:numPr>
              <w:ilvl w:val="2"/>
              <w:numId w:val="11"/>
            </w:numPr>
            <w:ind w:left="2160" w:hanging="360"/>
            <w:contextualSpacing/>
            <w:jc w:val="both"/>
          </w:pPr>
        </w:pPrChange>
      </w:pPr>
      <w:r>
        <w:rPr>
          <w:sz w:val="24"/>
          <w:szCs w:val="24"/>
        </w:rPr>
        <w:t>Número de downloads e horas de uso.</w:t>
      </w:r>
    </w:p>
    <w:p w14:paraId="2171484E" w14:textId="77777777" w:rsidR="0072712C" w:rsidRDefault="00364841" w:rsidP="006F4DAE">
      <w:pPr>
        <w:numPr>
          <w:ilvl w:val="1"/>
          <w:numId w:val="11"/>
        </w:numPr>
        <w:contextualSpacing/>
        <w:jc w:val="both"/>
        <w:rPr>
          <w:sz w:val="24"/>
          <w:szCs w:val="24"/>
        </w:rPr>
        <w:pPrChange w:id="232" w:author="Thiago Ferreira Quilice" w:date="2018-10-01T23:32:00Z">
          <w:pPr>
            <w:numPr>
              <w:ilvl w:val="1"/>
              <w:numId w:val="11"/>
            </w:numPr>
            <w:ind w:left="1440" w:hanging="360"/>
            <w:contextualSpacing/>
            <w:jc w:val="both"/>
          </w:pPr>
        </w:pPrChange>
      </w:pPr>
      <w:r>
        <w:rPr>
          <w:sz w:val="24"/>
          <w:szCs w:val="24"/>
        </w:rPr>
        <w:t>Objetivos:</w:t>
      </w:r>
    </w:p>
    <w:p w14:paraId="2171484F" w14:textId="77777777" w:rsidR="0072712C" w:rsidRDefault="00364841" w:rsidP="006F4DAE">
      <w:pPr>
        <w:numPr>
          <w:ilvl w:val="2"/>
          <w:numId w:val="11"/>
        </w:numPr>
        <w:contextualSpacing/>
        <w:jc w:val="both"/>
        <w:rPr>
          <w:sz w:val="24"/>
          <w:szCs w:val="24"/>
        </w:rPr>
        <w:pPrChange w:id="233" w:author="Thiago Ferreira Quilice" w:date="2018-10-01T23:32:00Z">
          <w:pPr>
            <w:numPr>
              <w:ilvl w:val="2"/>
              <w:numId w:val="11"/>
            </w:numPr>
            <w:ind w:left="2160" w:hanging="360"/>
            <w:contextualSpacing/>
            <w:jc w:val="both"/>
          </w:pPr>
        </w:pPrChange>
      </w:pPr>
      <w:r>
        <w:rPr>
          <w:sz w:val="24"/>
          <w:szCs w:val="24"/>
        </w:rPr>
        <w:t>Avaliar quais funcionalidades do aplicativo estão adequadas;</w:t>
      </w:r>
    </w:p>
    <w:p w14:paraId="21714850" w14:textId="77777777" w:rsidR="0072712C" w:rsidRDefault="00364841" w:rsidP="006F4DAE">
      <w:pPr>
        <w:numPr>
          <w:ilvl w:val="2"/>
          <w:numId w:val="11"/>
        </w:numPr>
        <w:contextualSpacing/>
        <w:jc w:val="both"/>
        <w:rPr>
          <w:sz w:val="24"/>
          <w:szCs w:val="24"/>
        </w:rPr>
        <w:pPrChange w:id="234" w:author="Thiago Ferreira Quilice" w:date="2018-10-01T23:32:00Z">
          <w:pPr>
            <w:numPr>
              <w:ilvl w:val="2"/>
              <w:numId w:val="11"/>
            </w:numPr>
            <w:ind w:left="2160" w:hanging="360"/>
            <w:contextualSpacing/>
            <w:jc w:val="both"/>
          </w:pPr>
        </w:pPrChange>
      </w:pPr>
      <w:r>
        <w:rPr>
          <w:sz w:val="24"/>
          <w:szCs w:val="24"/>
        </w:rPr>
        <w:t>Avaliar se a interface gráfica do aplicativo está intuitiva;</w:t>
      </w:r>
    </w:p>
    <w:p w14:paraId="21714851" w14:textId="77777777" w:rsidR="0072712C" w:rsidRDefault="00364841" w:rsidP="006F4DAE">
      <w:pPr>
        <w:numPr>
          <w:ilvl w:val="2"/>
          <w:numId w:val="11"/>
        </w:numPr>
        <w:contextualSpacing/>
        <w:jc w:val="both"/>
        <w:rPr>
          <w:sz w:val="24"/>
          <w:szCs w:val="24"/>
        </w:rPr>
        <w:pPrChange w:id="235" w:author="Thiago Ferreira Quilice" w:date="2018-10-01T23:32:00Z">
          <w:pPr>
            <w:numPr>
              <w:ilvl w:val="2"/>
              <w:numId w:val="11"/>
            </w:numPr>
            <w:ind w:left="2160" w:hanging="360"/>
            <w:contextualSpacing/>
            <w:jc w:val="both"/>
          </w:pPr>
        </w:pPrChange>
      </w:pPr>
      <w:r>
        <w:rPr>
          <w:sz w:val="24"/>
          <w:szCs w:val="24"/>
        </w:rPr>
        <w:t>Descobrir se os profissionais e clientes usariam o aplicativo.</w:t>
      </w:r>
    </w:p>
    <w:p w14:paraId="21714852" w14:textId="77777777" w:rsidR="0072712C" w:rsidRDefault="0072712C" w:rsidP="006F4DAE">
      <w:pPr>
        <w:jc w:val="both"/>
        <w:rPr>
          <w:b/>
          <w:sz w:val="24"/>
          <w:szCs w:val="24"/>
        </w:rPr>
        <w:pPrChange w:id="236" w:author="Thiago Ferreira Quilice" w:date="2018-10-01T23:32:00Z">
          <w:pPr>
            <w:jc w:val="both"/>
          </w:pPr>
        </w:pPrChange>
      </w:pPr>
    </w:p>
    <w:p w14:paraId="21714853" w14:textId="77777777" w:rsidR="0072712C" w:rsidRDefault="00364841" w:rsidP="006F4DAE">
      <w:pPr>
        <w:jc w:val="both"/>
        <w:rPr>
          <w:b/>
          <w:sz w:val="24"/>
          <w:szCs w:val="24"/>
        </w:rPr>
        <w:pPrChange w:id="237" w:author="Thiago Ferreira Quilice" w:date="2018-10-01T23:32:00Z">
          <w:pPr>
            <w:jc w:val="both"/>
          </w:pPr>
        </w:pPrChange>
      </w:pPr>
      <w:r>
        <w:rPr>
          <w:b/>
          <w:sz w:val="24"/>
          <w:szCs w:val="24"/>
        </w:rPr>
        <w:t>6.2. Planejamento de Pesquisa de Mercado</w:t>
      </w:r>
    </w:p>
    <w:p w14:paraId="21714854" w14:textId="77777777" w:rsidR="0072712C" w:rsidRDefault="0072712C" w:rsidP="006F4DAE">
      <w:pPr>
        <w:jc w:val="both"/>
        <w:rPr>
          <w:sz w:val="24"/>
          <w:szCs w:val="24"/>
        </w:rPr>
        <w:pPrChange w:id="238" w:author="Thiago Ferreira Quilice" w:date="2018-10-01T23:32:00Z">
          <w:pPr>
            <w:jc w:val="both"/>
          </w:pPr>
        </w:pPrChange>
      </w:pPr>
    </w:p>
    <w:p w14:paraId="21714855" w14:textId="77777777" w:rsidR="0072712C" w:rsidRDefault="00364841" w:rsidP="006F4DAE">
      <w:pPr>
        <w:jc w:val="both"/>
        <w:rPr>
          <w:sz w:val="24"/>
          <w:szCs w:val="24"/>
        </w:rPr>
        <w:pPrChange w:id="239" w:author="Thiago Ferreira Quilice" w:date="2018-10-01T23:32:00Z">
          <w:pPr>
            <w:jc w:val="both"/>
          </w:pPr>
        </w:pPrChange>
      </w:pPr>
      <w:r>
        <w:rPr>
          <w:sz w:val="24"/>
          <w:szCs w:val="24"/>
        </w:rPr>
        <w:t>Público alvo:</w:t>
      </w:r>
    </w:p>
    <w:p w14:paraId="21714856" w14:textId="77777777" w:rsidR="0072712C" w:rsidRDefault="00364841" w:rsidP="006F4DAE">
      <w:pPr>
        <w:numPr>
          <w:ilvl w:val="0"/>
          <w:numId w:val="13"/>
        </w:numPr>
        <w:contextualSpacing/>
        <w:jc w:val="both"/>
        <w:rPr>
          <w:sz w:val="24"/>
          <w:szCs w:val="24"/>
        </w:rPr>
        <w:pPrChange w:id="240" w:author="Thiago Ferreira Quilice" w:date="2018-10-01T23:32:00Z">
          <w:pPr>
            <w:numPr>
              <w:numId w:val="13"/>
            </w:numPr>
            <w:ind w:left="720" w:hanging="360"/>
            <w:contextualSpacing/>
            <w:jc w:val="both"/>
          </w:pPr>
        </w:pPrChange>
      </w:pPr>
      <w:r>
        <w:rPr>
          <w:sz w:val="24"/>
          <w:szCs w:val="24"/>
        </w:rPr>
        <w:t>Pr</w:t>
      </w:r>
      <w:r>
        <w:rPr>
          <w:sz w:val="24"/>
          <w:szCs w:val="24"/>
        </w:rPr>
        <w:t>ofissionais: Trabalhadores autônomos ou empresas.</w:t>
      </w:r>
    </w:p>
    <w:p w14:paraId="21714857" w14:textId="77777777" w:rsidR="0072712C" w:rsidRDefault="00364841" w:rsidP="006F4DAE">
      <w:pPr>
        <w:numPr>
          <w:ilvl w:val="0"/>
          <w:numId w:val="13"/>
        </w:numPr>
        <w:contextualSpacing/>
        <w:jc w:val="both"/>
        <w:rPr>
          <w:sz w:val="24"/>
          <w:szCs w:val="24"/>
        </w:rPr>
        <w:pPrChange w:id="241" w:author="Thiago Ferreira Quilice" w:date="2018-10-01T23:32:00Z">
          <w:pPr>
            <w:numPr>
              <w:numId w:val="13"/>
            </w:numPr>
            <w:ind w:left="720" w:hanging="360"/>
            <w:contextualSpacing/>
            <w:jc w:val="both"/>
          </w:pPr>
        </w:pPrChange>
      </w:pPr>
      <w:r>
        <w:rPr>
          <w:sz w:val="24"/>
          <w:szCs w:val="24"/>
        </w:rPr>
        <w:t>Clientes: Pessoas com 14 anos ou mais.</w:t>
      </w:r>
    </w:p>
    <w:p w14:paraId="21714858" w14:textId="77777777" w:rsidR="0072712C" w:rsidRDefault="0072712C" w:rsidP="006F4DAE">
      <w:pPr>
        <w:jc w:val="both"/>
        <w:rPr>
          <w:sz w:val="24"/>
          <w:szCs w:val="24"/>
        </w:rPr>
        <w:pPrChange w:id="242" w:author="Thiago Ferreira Quilice" w:date="2018-10-01T23:32:00Z">
          <w:pPr>
            <w:jc w:val="both"/>
          </w:pPr>
        </w:pPrChange>
      </w:pPr>
    </w:p>
    <w:p w14:paraId="21714859" w14:textId="77777777" w:rsidR="0072712C" w:rsidRDefault="00364841" w:rsidP="006F4DAE">
      <w:pPr>
        <w:numPr>
          <w:ilvl w:val="0"/>
          <w:numId w:val="3"/>
        </w:numPr>
        <w:contextualSpacing/>
        <w:jc w:val="both"/>
        <w:rPr>
          <w:sz w:val="24"/>
          <w:szCs w:val="24"/>
        </w:rPr>
        <w:pPrChange w:id="243" w:author="Thiago Ferreira Quilice" w:date="2018-10-01T23:32:00Z">
          <w:pPr>
            <w:numPr>
              <w:numId w:val="3"/>
            </w:numPr>
            <w:ind w:left="720" w:hanging="360"/>
            <w:contextualSpacing/>
            <w:jc w:val="both"/>
          </w:pPr>
        </w:pPrChange>
      </w:pPr>
      <w:r>
        <w:rPr>
          <w:sz w:val="24"/>
          <w:szCs w:val="24"/>
        </w:rPr>
        <w:t>Objetivo: Verificar se o app tem adesão social suficiente para se manter no cotidiano do usuário.</w:t>
      </w:r>
    </w:p>
    <w:p w14:paraId="2171485A" w14:textId="77777777" w:rsidR="0072712C" w:rsidRDefault="0072712C" w:rsidP="006F4DAE">
      <w:pPr>
        <w:jc w:val="both"/>
        <w:rPr>
          <w:sz w:val="24"/>
          <w:szCs w:val="24"/>
        </w:rPr>
        <w:pPrChange w:id="244" w:author="Thiago Ferreira Quilice" w:date="2018-10-01T23:32:00Z">
          <w:pPr>
            <w:jc w:val="both"/>
          </w:pPr>
        </w:pPrChange>
      </w:pPr>
    </w:p>
    <w:p w14:paraId="2171485B" w14:textId="77777777" w:rsidR="0072712C" w:rsidRDefault="00364841" w:rsidP="006F4DAE">
      <w:pPr>
        <w:numPr>
          <w:ilvl w:val="0"/>
          <w:numId w:val="2"/>
        </w:numPr>
        <w:contextualSpacing/>
        <w:jc w:val="both"/>
        <w:rPr>
          <w:sz w:val="24"/>
          <w:szCs w:val="24"/>
        </w:rPr>
        <w:pPrChange w:id="245" w:author="Thiago Ferreira Quilice" w:date="2018-10-01T23:32:00Z">
          <w:pPr>
            <w:numPr>
              <w:numId w:val="2"/>
            </w:numPr>
            <w:ind w:left="720" w:hanging="360"/>
            <w:contextualSpacing/>
            <w:jc w:val="both"/>
          </w:pPr>
        </w:pPrChange>
      </w:pPr>
      <w:r>
        <w:rPr>
          <w:sz w:val="24"/>
          <w:szCs w:val="24"/>
        </w:rPr>
        <w:t>Amostra:</w:t>
      </w:r>
    </w:p>
    <w:p w14:paraId="2171485C" w14:textId="77777777" w:rsidR="0072712C" w:rsidRDefault="00364841" w:rsidP="006F4DAE">
      <w:pPr>
        <w:numPr>
          <w:ilvl w:val="1"/>
          <w:numId w:val="2"/>
        </w:numPr>
        <w:contextualSpacing/>
        <w:jc w:val="both"/>
        <w:rPr>
          <w:sz w:val="24"/>
          <w:szCs w:val="24"/>
        </w:rPr>
        <w:pPrChange w:id="246" w:author="Thiago Ferreira Quilice" w:date="2018-10-01T23:32:00Z">
          <w:pPr>
            <w:numPr>
              <w:ilvl w:val="1"/>
              <w:numId w:val="2"/>
            </w:numPr>
            <w:ind w:left="1440" w:hanging="360"/>
            <w:contextualSpacing/>
            <w:jc w:val="both"/>
          </w:pPr>
        </w:pPrChange>
      </w:pPr>
      <w:r>
        <w:rPr>
          <w:sz w:val="24"/>
          <w:szCs w:val="24"/>
        </w:rPr>
        <w:t>* Tamanho:</w:t>
      </w:r>
    </w:p>
    <w:p w14:paraId="2171485D" w14:textId="77777777" w:rsidR="0072712C" w:rsidRDefault="00364841" w:rsidP="006F4DAE">
      <w:pPr>
        <w:numPr>
          <w:ilvl w:val="2"/>
          <w:numId w:val="2"/>
        </w:numPr>
        <w:contextualSpacing/>
        <w:jc w:val="both"/>
        <w:rPr>
          <w:sz w:val="24"/>
          <w:szCs w:val="24"/>
        </w:rPr>
        <w:pPrChange w:id="247" w:author="Thiago Ferreira Quilice" w:date="2018-10-01T23:32:00Z">
          <w:pPr>
            <w:numPr>
              <w:ilvl w:val="2"/>
              <w:numId w:val="2"/>
            </w:numPr>
            <w:ind w:left="2160" w:hanging="360"/>
            <w:contextualSpacing/>
            <w:jc w:val="both"/>
          </w:pPr>
        </w:pPrChange>
      </w:pPr>
      <w:r>
        <w:rPr>
          <w:sz w:val="24"/>
          <w:szCs w:val="24"/>
        </w:rPr>
        <w:t>1500 pessoas divididas entre as cidades do Alto</w:t>
      </w:r>
      <w:r>
        <w:rPr>
          <w:sz w:val="24"/>
          <w:szCs w:val="24"/>
        </w:rPr>
        <w:t xml:space="preserve"> Paraopeba proporcionalmente à suas populações</w:t>
      </w:r>
    </w:p>
    <w:p w14:paraId="2171485E" w14:textId="77777777" w:rsidR="0072712C" w:rsidRDefault="00364841" w:rsidP="006F4DAE">
      <w:pPr>
        <w:numPr>
          <w:ilvl w:val="2"/>
          <w:numId w:val="2"/>
        </w:numPr>
        <w:contextualSpacing/>
        <w:jc w:val="both"/>
        <w:rPr>
          <w:sz w:val="24"/>
          <w:szCs w:val="24"/>
        </w:rPr>
        <w:pPrChange w:id="248" w:author="Thiago Ferreira Quilice" w:date="2018-10-01T23:32:00Z">
          <w:pPr>
            <w:numPr>
              <w:ilvl w:val="2"/>
              <w:numId w:val="2"/>
            </w:numPr>
            <w:ind w:left="2160" w:hanging="360"/>
            <w:contextualSpacing/>
            <w:jc w:val="both"/>
          </w:pPr>
        </w:pPrChange>
      </w:pPr>
      <w:r>
        <w:rPr>
          <w:sz w:val="24"/>
          <w:szCs w:val="24"/>
        </w:rPr>
        <w:t xml:space="preserve"> 20% dos entrevistados sendo potenciais clientes da classe B2 por cidade do Alto Paraopeba</w:t>
      </w:r>
    </w:p>
    <w:p w14:paraId="2171485F" w14:textId="77777777" w:rsidR="0072712C" w:rsidRDefault="00364841" w:rsidP="006F4DAE">
      <w:pPr>
        <w:numPr>
          <w:ilvl w:val="2"/>
          <w:numId w:val="2"/>
        </w:numPr>
        <w:contextualSpacing/>
        <w:jc w:val="both"/>
        <w:rPr>
          <w:sz w:val="24"/>
          <w:szCs w:val="24"/>
        </w:rPr>
        <w:pPrChange w:id="249" w:author="Thiago Ferreira Quilice" w:date="2018-10-01T23:32:00Z">
          <w:pPr>
            <w:numPr>
              <w:ilvl w:val="2"/>
              <w:numId w:val="2"/>
            </w:numPr>
            <w:ind w:left="2160" w:hanging="360"/>
            <w:contextualSpacing/>
            <w:jc w:val="both"/>
          </w:pPr>
        </w:pPrChange>
      </w:pPr>
      <w:r>
        <w:rPr>
          <w:sz w:val="24"/>
          <w:szCs w:val="24"/>
        </w:rPr>
        <w:t xml:space="preserve"> 60% dos entrevistados sendo potenciais clientes das classes C1 ou C2 por cidade do Alto Paraopeba</w:t>
      </w:r>
    </w:p>
    <w:p w14:paraId="21714860" w14:textId="77777777" w:rsidR="0072712C" w:rsidRDefault="00364841" w:rsidP="006F4DAE">
      <w:pPr>
        <w:numPr>
          <w:ilvl w:val="2"/>
          <w:numId w:val="2"/>
        </w:numPr>
        <w:contextualSpacing/>
        <w:jc w:val="both"/>
        <w:rPr>
          <w:sz w:val="24"/>
          <w:szCs w:val="24"/>
        </w:rPr>
        <w:pPrChange w:id="250" w:author="Thiago Ferreira Quilice" w:date="2018-10-01T23:32:00Z">
          <w:pPr>
            <w:numPr>
              <w:ilvl w:val="2"/>
              <w:numId w:val="2"/>
            </w:numPr>
            <w:ind w:left="2160" w:hanging="360"/>
            <w:contextualSpacing/>
            <w:jc w:val="both"/>
          </w:pPr>
        </w:pPrChange>
      </w:pPr>
      <w:r>
        <w:rPr>
          <w:sz w:val="24"/>
          <w:szCs w:val="24"/>
        </w:rPr>
        <w:t xml:space="preserve"> 20% dos entrevistados sendo potenciais clientes da classe D por cidade do Alto Paraopeba</w:t>
      </w:r>
    </w:p>
    <w:p w14:paraId="21714861" w14:textId="77777777" w:rsidR="0072712C" w:rsidRDefault="0072712C" w:rsidP="006F4DAE">
      <w:pPr>
        <w:jc w:val="both"/>
        <w:rPr>
          <w:sz w:val="24"/>
          <w:szCs w:val="24"/>
        </w:rPr>
        <w:pPrChange w:id="251" w:author="Thiago Ferreira Quilice" w:date="2018-10-01T23:32:00Z">
          <w:pPr>
            <w:jc w:val="both"/>
          </w:pPr>
        </w:pPrChange>
      </w:pPr>
    </w:p>
    <w:p w14:paraId="21714862" w14:textId="77777777" w:rsidR="0072712C" w:rsidRDefault="00364841" w:rsidP="006F4DAE">
      <w:pPr>
        <w:numPr>
          <w:ilvl w:val="0"/>
          <w:numId w:val="6"/>
        </w:numPr>
        <w:contextualSpacing/>
        <w:jc w:val="both"/>
        <w:rPr>
          <w:sz w:val="24"/>
          <w:szCs w:val="24"/>
        </w:rPr>
        <w:pPrChange w:id="252" w:author="Thiago Ferreira Quilice" w:date="2018-10-01T23:32:00Z">
          <w:pPr>
            <w:numPr>
              <w:numId w:val="6"/>
            </w:numPr>
            <w:ind w:left="720" w:hanging="360"/>
            <w:contextualSpacing/>
            <w:jc w:val="both"/>
          </w:pPr>
        </w:pPrChange>
      </w:pPr>
      <w:r>
        <w:rPr>
          <w:sz w:val="24"/>
          <w:szCs w:val="24"/>
        </w:rPr>
        <w:t>Região: Alto Paraopeba;</w:t>
      </w:r>
    </w:p>
    <w:p w14:paraId="21714863" w14:textId="77777777" w:rsidR="0072712C" w:rsidRDefault="00364841" w:rsidP="006F4DAE">
      <w:pPr>
        <w:numPr>
          <w:ilvl w:val="0"/>
          <w:numId w:val="6"/>
        </w:numPr>
        <w:contextualSpacing/>
        <w:jc w:val="both"/>
        <w:rPr>
          <w:sz w:val="24"/>
          <w:szCs w:val="24"/>
        </w:rPr>
        <w:pPrChange w:id="253" w:author="Thiago Ferreira Quilice" w:date="2018-10-01T23:32:00Z">
          <w:pPr>
            <w:numPr>
              <w:numId w:val="6"/>
            </w:numPr>
            <w:ind w:left="720" w:hanging="360"/>
            <w:contextualSpacing/>
            <w:jc w:val="both"/>
          </w:pPr>
        </w:pPrChange>
      </w:pPr>
      <w:r>
        <w:rPr>
          <w:sz w:val="24"/>
          <w:szCs w:val="24"/>
        </w:rPr>
        <w:lastRenderedPageBreak/>
        <w:t>Características dos clientes(profissionais) entrevistados:</w:t>
      </w:r>
    </w:p>
    <w:p w14:paraId="21714864" w14:textId="77777777" w:rsidR="0072712C" w:rsidRDefault="00364841" w:rsidP="006F4DAE">
      <w:pPr>
        <w:numPr>
          <w:ilvl w:val="1"/>
          <w:numId w:val="6"/>
        </w:numPr>
        <w:contextualSpacing/>
        <w:jc w:val="both"/>
        <w:rPr>
          <w:sz w:val="24"/>
          <w:szCs w:val="24"/>
        </w:rPr>
        <w:pPrChange w:id="254" w:author="Thiago Ferreira Quilice" w:date="2018-10-01T23:32:00Z">
          <w:pPr>
            <w:numPr>
              <w:ilvl w:val="1"/>
              <w:numId w:val="6"/>
            </w:numPr>
            <w:ind w:left="1440" w:hanging="360"/>
            <w:contextualSpacing/>
            <w:jc w:val="both"/>
          </w:pPr>
        </w:pPrChange>
      </w:pPr>
      <w:r>
        <w:rPr>
          <w:sz w:val="24"/>
          <w:szCs w:val="24"/>
        </w:rPr>
        <w:t xml:space="preserve"> Usuários que anunciam serviços nos grupos classificados do facebook;</w:t>
      </w:r>
    </w:p>
    <w:p w14:paraId="21714865" w14:textId="77777777" w:rsidR="0072712C" w:rsidRDefault="00364841" w:rsidP="006F4DAE">
      <w:pPr>
        <w:numPr>
          <w:ilvl w:val="1"/>
          <w:numId w:val="6"/>
        </w:numPr>
        <w:contextualSpacing/>
        <w:jc w:val="both"/>
        <w:rPr>
          <w:sz w:val="24"/>
          <w:szCs w:val="24"/>
        </w:rPr>
        <w:pPrChange w:id="255" w:author="Thiago Ferreira Quilice" w:date="2018-10-01T23:32:00Z">
          <w:pPr>
            <w:numPr>
              <w:ilvl w:val="1"/>
              <w:numId w:val="6"/>
            </w:numPr>
            <w:ind w:left="1440" w:hanging="360"/>
            <w:contextualSpacing/>
            <w:jc w:val="both"/>
          </w:pPr>
        </w:pPrChange>
      </w:pPr>
      <w:r>
        <w:rPr>
          <w:sz w:val="24"/>
          <w:szCs w:val="24"/>
        </w:rPr>
        <w:t>Empresas que</w:t>
      </w:r>
      <w:r>
        <w:rPr>
          <w:sz w:val="24"/>
          <w:szCs w:val="24"/>
        </w:rPr>
        <w:t xml:space="preserve"> prestam serviços na região.</w:t>
      </w:r>
    </w:p>
    <w:p w14:paraId="21714866" w14:textId="77777777" w:rsidR="0072712C" w:rsidRDefault="0072712C" w:rsidP="006F4DAE">
      <w:pPr>
        <w:jc w:val="both"/>
        <w:rPr>
          <w:sz w:val="24"/>
          <w:szCs w:val="24"/>
        </w:rPr>
        <w:pPrChange w:id="256" w:author="Thiago Ferreira Quilice" w:date="2018-10-01T23:32:00Z">
          <w:pPr>
            <w:jc w:val="both"/>
          </w:pPr>
        </w:pPrChange>
      </w:pPr>
    </w:p>
    <w:p w14:paraId="21714867" w14:textId="77777777" w:rsidR="0072712C" w:rsidRDefault="00364841" w:rsidP="006F4DAE">
      <w:pPr>
        <w:numPr>
          <w:ilvl w:val="0"/>
          <w:numId w:val="4"/>
        </w:numPr>
        <w:contextualSpacing/>
        <w:jc w:val="both"/>
        <w:rPr>
          <w:sz w:val="24"/>
          <w:szCs w:val="24"/>
        </w:rPr>
        <w:pPrChange w:id="257" w:author="Thiago Ferreira Quilice" w:date="2018-10-01T23:32:00Z">
          <w:pPr>
            <w:numPr>
              <w:numId w:val="4"/>
            </w:numPr>
            <w:ind w:left="720" w:hanging="360"/>
            <w:contextualSpacing/>
            <w:jc w:val="both"/>
          </w:pPr>
        </w:pPrChange>
      </w:pPr>
      <w:r>
        <w:rPr>
          <w:sz w:val="24"/>
          <w:szCs w:val="24"/>
        </w:rPr>
        <w:t>Características dos clientes entrevistados:</w:t>
      </w:r>
    </w:p>
    <w:p w14:paraId="21714868" w14:textId="77777777" w:rsidR="0072712C" w:rsidRDefault="00364841" w:rsidP="006F4DAE">
      <w:pPr>
        <w:numPr>
          <w:ilvl w:val="1"/>
          <w:numId w:val="4"/>
        </w:numPr>
        <w:contextualSpacing/>
        <w:jc w:val="both"/>
        <w:rPr>
          <w:sz w:val="24"/>
          <w:szCs w:val="24"/>
        </w:rPr>
        <w:pPrChange w:id="258" w:author="Thiago Ferreira Quilice" w:date="2018-10-01T23:32:00Z">
          <w:pPr>
            <w:numPr>
              <w:ilvl w:val="1"/>
              <w:numId w:val="4"/>
            </w:numPr>
            <w:ind w:left="1440" w:hanging="360"/>
            <w:contextualSpacing/>
            <w:jc w:val="both"/>
          </w:pPr>
        </w:pPrChange>
      </w:pPr>
      <w:r>
        <w:rPr>
          <w:sz w:val="24"/>
          <w:szCs w:val="24"/>
        </w:rPr>
        <w:t>Membros de famílias das classes sociais B2, C1, C2 e D.</w:t>
      </w:r>
    </w:p>
    <w:p w14:paraId="21714869" w14:textId="77777777" w:rsidR="0072712C" w:rsidRDefault="0072712C" w:rsidP="006F4DAE">
      <w:pPr>
        <w:ind w:left="1440"/>
        <w:jc w:val="both"/>
        <w:rPr>
          <w:sz w:val="24"/>
          <w:szCs w:val="24"/>
        </w:rPr>
        <w:pPrChange w:id="259" w:author="Thiago Ferreira Quilice" w:date="2018-10-01T23:32:00Z">
          <w:pPr>
            <w:ind w:left="1440"/>
            <w:jc w:val="both"/>
          </w:pPr>
        </w:pPrChange>
      </w:pPr>
    </w:p>
    <w:p w14:paraId="2171486A" w14:textId="77777777" w:rsidR="0072712C" w:rsidRDefault="00364841" w:rsidP="006F4DAE">
      <w:pPr>
        <w:numPr>
          <w:ilvl w:val="0"/>
          <w:numId w:val="9"/>
        </w:numPr>
        <w:contextualSpacing/>
        <w:jc w:val="both"/>
        <w:rPr>
          <w:sz w:val="24"/>
          <w:szCs w:val="24"/>
        </w:rPr>
        <w:pPrChange w:id="260" w:author="Thiago Ferreira Quilice" w:date="2018-10-01T23:32:00Z">
          <w:pPr>
            <w:numPr>
              <w:numId w:val="9"/>
            </w:numPr>
            <w:ind w:left="720" w:hanging="360"/>
            <w:contextualSpacing/>
            <w:jc w:val="both"/>
          </w:pPr>
        </w:pPrChange>
      </w:pPr>
      <w:r>
        <w:rPr>
          <w:sz w:val="24"/>
          <w:szCs w:val="24"/>
        </w:rPr>
        <w:t>Como obteremos resultados:</w:t>
      </w:r>
    </w:p>
    <w:p w14:paraId="2171486B" w14:textId="77777777" w:rsidR="0072712C" w:rsidRDefault="00364841" w:rsidP="006F4DAE">
      <w:pPr>
        <w:numPr>
          <w:ilvl w:val="1"/>
          <w:numId w:val="9"/>
        </w:numPr>
        <w:contextualSpacing/>
        <w:jc w:val="both"/>
        <w:rPr>
          <w:sz w:val="24"/>
          <w:szCs w:val="24"/>
        </w:rPr>
        <w:pPrChange w:id="261" w:author="Thiago Ferreira Quilice" w:date="2018-10-01T23:32:00Z">
          <w:pPr>
            <w:numPr>
              <w:ilvl w:val="1"/>
              <w:numId w:val="9"/>
            </w:numPr>
            <w:ind w:left="1440" w:hanging="360"/>
            <w:contextualSpacing/>
            <w:jc w:val="both"/>
          </w:pPr>
        </w:pPrChange>
      </w:pPr>
      <w:r>
        <w:rPr>
          <w:sz w:val="24"/>
          <w:szCs w:val="24"/>
        </w:rPr>
        <w:t>Publicidade:</w:t>
      </w:r>
    </w:p>
    <w:p w14:paraId="2171486C" w14:textId="77777777" w:rsidR="0072712C" w:rsidRDefault="00364841" w:rsidP="006F4DAE">
      <w:pPr>
        <w:numPr>
          <w:ilvl w:val="2"/>
          <w:numId w:val="9"/>
        </w:numPr>
        <w:contextualSpacing/>
        <w:jc w:val="both"/>
        <w:rPr>
          <w:sz w:val="24"/>
          <w:szCs w:val="24"/>
        </w:rPr>
        <w:pPrChange w:id="262" w:author="Thiago Ferreira Quilice" w:date="2018-10-01T23:32:00Z">
          <w:pPr>
            <w:numPr>
              <w:ilvl w:val="2"/>
              <w:numId w:val="9"/>
            </w:numPr>
            <w:ind w:left="2160" w:hanging="360"/>
            <w:contextualSpacing/>
            <w:jc w:val="both"/>
          </w:pPr>
        </w:pPrChange>
      </w:pPr>
      <w:r>
        <w:rPr>
          <w:sz w:val="24"/>
          <w:szCs w:val="24"/>
        </w:rPr>
        <w:t>Versão de testes do app disponível na loja de aplicativos "Play Store”;</w:t>
      </w:r>
    </w:p>
    <w:p w14:paraId="2171486D" w14:textId="77777777" w:rsidR="0072712C" w:rsidRDefault="00364841" w:rsidP="006F4DAE">
      <w:pPr>
        <w:numPr>
          <w:ilvl w:val="2"/>
          <w:numId w:val="9"/>
        </w:numPr>
        <w:contextualSpacing/>
        <w:jc w:val="both"/>
        <w:rPr>
          <w:sz w:val="24"/>
          <w:szCs w:val="24"/>
        </w:rPr>
        <w:pPrChange w:id="263" w:author="Thiago Ferreira Quilice" w:date="2018-10-01T23:32:00Z">
          <w:pPr>
            <w:numPr>
              <w:ilvl w:val="2"/>
              <w:numId w:val="9"/>
            </w:numPr>
            <w:ind w:left="2160" w:hanging="360"/>
            <w:contextualSpacing/>
            <w:jc w:val="both"/>
          </w:pPr>
        </w:pPrChange>
      </w:pPr>
      <w:r>
        <w:rPr>
          <w:sz w:val="24"/>
          <w:szCs w:val="24"/>
        </w:rPr>
        <w:t>Propagandas d</w:t>
      </w:r>
      <w:r>
        <w:rPr>
          <w:sz w:val="24"/>
          <w:szCs w:val="24"/>
        </w:rPr>
        <w:t>o app nos principais meios de anúncio de serviços;</w:t>
      </w:r>
    </w:p>
    <w:p w14:paraId="2171486E" w14:textId="77777777" w:rsidR="0072712C" w:rsidRDefault="00364841" w:rsidP="006F4DAE">
      <w:pPr>
        <w:numPr>
          <w:ilvl w:val="2"/>
          <w:numId w:val="9"/>
        </w:numPr>
        <w:contextualSpacing/>
        <w:jc w:val="both"/>
        <w:rPr>
          <w:sz w:val="24"/>
          <w:szCs w:val="24"/>
        </w:rPr>
        <w:pPrChange w:id="264" w:author="Thiago Ferreira Quilice" w:date="2018-10-01T23:32:00Z">
          <w:pPr>
            <w:numPr>
              <w:ilvl w:val="2"/>
              <w:numId w:val="9"/>
            </w:numPr>
            <w:ind w:left="2160" w:hanging="360"/>
            <w:contextualSpacing/>
            <w:jc w:val="both"/>
          </w:pPr>
        </w:pPrChange>
      </w:pPr>
      <w:r>
        <w:rPr>
          <w:sz w:val="24"/>
          <w:szCs w:val="24"/>
        </w:rPr>
        <w:t>Acordos com principais prestadoras de serviços para que estas avaliem e atraiam clientes para app, dando a essas recursos premium, por um determinado período pré-estabelecido.</w:t>
      </w:r>
    </w:p>
    <w:p w14:paraId="2171486F" w14:textId="77777777" w:rsidR="0072712C" w:rsidRDefault="0072712C" w:rsidP="006F4DAE">
      <w:pPr>
        <w:jc w:val="both"/>
        <w:rPr>
          <w:sz w:val="24"/>
          <w:szCs w:val="24"/>
        </w:rPr>
        <w:pPrChange w:id="265" w:author="Thiago Ferreira Quilice" w:date="2018-10-01T23:32:00Z">
          <w:pPr>
            <w:jc w:val="both"/>
          </w:pPr>
        </w:pPrChange>
      </w:pPr>
    </w:p>
    <w:p w14:paraId="21714870" w14:textId="77777777" w:rsidR="0072712C" w:rsidRDefault="0072712C" w:rsidP="006F4DAE">
      <w:pPr>
        <w:jc w:val="both"/>
        <w:rPr>
          <w:sz w:val="24"/>
          <w:szCs w:val="24"/>
        </w:rPr>
        <w:pPrChange w:id="266" w:author="Thiago Ferreira Quilice" w:date="2018-10-01T23:32:00Z">
          <w:pPr>
            <w:jc w:val="both"/>
          </w:pPr>
        </w:pPrChange>
      </w:pPr>
    </w:p>
    <w:p w14:paraId="21714871" w14:textId="77777777" w:rsidR="0072712C" w:rsidRDefault="00364841" w:rsidP="006F4DAE">
      <w:pPr>
        <w:numPr>
          <w:ilvl w:val="0"/>
          <w:numId w:val="7"/>
        </w:numPr>
        <w:contextualSpacing/>
        <w:jc w:val="both"/>
        <w:rPr>
          <w:sz w:val="24"/>
          <w:szCs w:val="24"/>
        </w:rPr>
        <w:pPrChange w:id="267" w:author="Thiago Ferreira Quilice" w:date="2018-10-01T23:32:00Z">
          <w:pPr>
            <w:numPr>
              <w:numId w:val="7"/>
            </w:numPr>
            <w:ind w:left="720" w:hanging="360"/>
            <w:contextualSpacing/>
            <w:jc w:val="both"/>
          </w:pPr>
        </w:pPrChange>
      </w:pPr>
      <w:r>
        <w:rPr>
          <w:sz w:val="24"/>
          <w:szCs w:val="24"/>
        </w:rPr>
        <w:t>Questionário:</w:t>
      </w:r>
    </w:p>
    <w:p w14:paraId="21714872" w14:textId="77777777" w:rsidR="0072712C" w:rsidRDefault="00364841" w:rsidP="006F4DAE">
      <w:pPr>
        <w:numPr>
          <w:ilvl w:val="1"/>
          <w:numId w:val="7"/>
        </w:numPr>
        <w:contextualSpacing/>
        <w:jc w:val="both"/>
        <w:rPr>
          <w:sz w:val="24"/>
          <w:szCs w:val="24"/>
        </w:rPr>
        <w:pPrChange w:id="268" w:author="Thiago Ferreira Quilice" w:date="2018-10-01T23:32:00Z">
          <w:pPr>
            <w:numPr>
              <w:ilvl w:val="1"/>
              <w:numId w:val="7"/>
            </w:numPr>
            <w:ind w:left="1440" w:hanging="360"/>
            <w:contextualSpacing/>
            <w:jc w:val="both"/>
          </w:pPr>
        </w:pPrChange>
      </w:pPr>
      <w:r>
        <w:rPr>
          <w:sz w:val="24"/>
          <w:szCs w:val="24"/>
        </w:rPr>
        <w:t>Serão apresentadas todas as telas do aplicativo e requisitadas uma resposta de 0 a 10 para a seguinte pergunta: "A tela é intuitiva para você?".</w:t>
      </w:r>
    </w:p>
    <w:p w14:paraId="21714873" w14:textId="77777777" w:rsidR="0072712C" w:rsidRDefault="00364841" w:rsidP="006F4DAE">
      <w:pPr>
        <w:numPr>
          <w:ilvl w:val="1"/>
          <w:numId w:val="7"/>
        </w:numPr>
        <w:contextualSpacing/>
        <w:jc w:val="both"/>
        <w:rPr>
          <w:sz w:val="24"/>
          <w:szCs w:val="24"/>
        </w:rPr>
        <w:pPrChange w:id="269" w:author="Thiago Ferreira Quilice" w:date="2018-10-01T23:32:00Z">
          <w:pPr>
            <w:numPr>
              <w:ilvl w:val="1"/>
              <w:numId w:val="7"/>
            </w:numPr>
            <w:ind w:left="1440" w:hanging="360"/>
            <w:contextualSpacing/>
            <w:jc w:val="both"/>
          </w:pPr>
        </w:pPrChange>
      </w:pPr>
      <w:r>
        <w:rPr>
          <w:sz w:val="24"/>
          <w:szCs w:val="24"/>
        </w:rPr>
        <w:t>Ainda na apresentação de cada tela, seria requisitada uma resposta de 0 a 10 para a seguinte pergunta: “Você ac</w:t>
      </w:r>
      <w:r>
        <w:rPr>
          <w:sz w:val="24"/>
          <w:szCs w:val="24"/>
        </w:rPr>
        <w:t>ha essa funcionalidade útil/interessante"?</w:t>
      </w:r>
    </w:p>
    <w:p w14:paraId="21714874" w14:textId="77777777" w:rsidR="0072712C" w:rsidRDefault="00364841" w:rsidP="006F4DAE">
      <w:pPr>
        <w:numPr>
          <w:ilvl w:val="1"/>
          <w:numId w:val="7"/>
        </w:numPr>
        <w:contextualSpacing/>
        <w:jc w:val="both"/>
        <w:rPr>
          <w:sz w:val="24"/>
          <w:szCs w:val="24"/>
        </w:rPr>
        <w:pPrChange w:id="270" w:author="Thiago Ferreira Quilice" w:date="2018-10-01T23:32:00Z">
          <w:pPr>
            <w:numPr>
              <w:ilvl w:val="1"/>
              <w:numId w:val="7"/>
            </w:numPr>
            <w:ind w:left="1440" w:hanging="360"/>
            <w:contextualSpacing/>
            <w:jc w:val="both"/>
          </w:pPr>
        </w:pPrChange>
      </w:pPr>
      <w:r>
        <w:rPr>
          <w:sz w:val="24"/>
          <w:szCs w:val="24"/>
        </w:rPr>
        <w:t>Por fim, seria requisitada uma resposta de 0 a 10 para a seguinte pergunta: "Você usaria esse aplicativo"?</w:t>
      </w:r>
    </w:p>
    <w:p w14:paraId="21714875" w14:textId="77777777" w:rsidR="0072712C" w:rsidRDefault="0072712C" w:rsidP="006F4DAE">
      <w:pPr>
        <w:ind w:left="1440"/>
        <w:jc w:val="both"/>
        <w:rPr>
          <w:sz w:val="24"/>
          <w:szCs w:val="24"/>
        </w:rPr>
        <w:pPrChange w:id="271" w:author="Thiago Ferreira Quilice" w:date="2018-10-01T23:32:00Z">
          <w:pPr>
            <w:ind w:left="1440"/>
            <w:jc w:val="both"/>
          </w:pPr>
        </w:pPrChange>
      </w:pPr>
    </w:p>
    <w:p w14:paraId="21714876" w14:textId="77777777" w:rsidR="0072712C" w:rsidRDefault="0072712C" w:rsidP="006F4DAE">
      <w:pPr>
        <w:jc w:val="both"/>
        <w:rPr>
          <w:b/>
          <w:sz w:val="24"/>
          <w:szCs w:val="24"/>
        </w:rPr>
        <w:pPrChange w:id="272" w:author="Thiago Ferreira Quilice" w:date="2018-10-01T23:32:00Z">
          <w:pPr>
            <w:jc w:val="both"/>
          </w:pPr>
        </w:pPrChange>
      </w:pPr>
    </w:p>
    <w:p w14:paraId="21714877" w14:textId="77777777" w:rsidR="0072712C" w:rsidRDefault="00364841" w:rsidP="006F4DAE">
      <w:pPr>
        <w:jc w:val="both"/>
        <w:rPr>
          <w:b/>
          <w:sz w:val="24"/>
          <w:szCs w:val="24"/>
        </w:rPr>
        <w:pPrChange w:id="273" w:author="Thiago Ferreira Quilice" w:date="2018-10-01T23:32:00Z">
          <w:pPr>
            <w:jc w:val="both"/>
          </w:pPr>
        </w:pPrChange>
      </w:pPr>
      <w:r>
        <w:rPr>
          <w:b/>
          <w:sz w:val="24"/>
          <w:szCs w:val="24"/>
        </w:rPr>
        <w:t xml:space="preserve">7. Plano Operacional - Elaborado com a metodologia </w:t>
      </w:r>
      <w:commentRangeStart w:id="274"/>
      <w:r>
        <w:rPr>
          <w:b/>
          <w:sz w:val="24"/>
          <w:szCs w:val="24"/>
        </w:rPr>
        <w:t>5W2H</w:t>
      </w:r>
      <w:commentRangeEnd w:id="274"/>
      <w:r w:rsidR="00606EC9">
        <w:rPr>
          <w:rStyle w:val="Refdecomentrio"/>
        </w:rPr>
        <w:commentReference w:id="274"/>
      </w:r>
    </w:p>
    <w:p w14:paraId="21714878" w14:textId="77777777" w:rsidR="0072712C" w:rsidRDefault="0072712C" w:rsidP="006F4DAE">
      <w:pPr>
        <w:jc w:val="both"/>
        <w:rPr>
          <w:b/>
          <w:sz w:val="24"/>
          <w:szCs w:val="24"/>
        </w:rPr>
        <w:pPrChange w:id="276" w:author="Thiago Ferreira Quilice" w:date="2018-10-01T23:32:00Z">
          <w:pPr>
            <w:jc w:val="both"/>
          </w:pPr>
        </w:pPrChange>
      </w:pPr>
    </w:p>
    <w:p w14:paraId="21714879" w14:textId="77777777" w:rsidR="0072712C" w:rsidRDefault="00364841" w:rsidP="006F4DAE">
      <w:pPr>
        <w:jc w:val="both"/>
        <w:rPr>
          <w:b/>
          <w:sz w:val="24"/>
          <w:szCs w:val="24"/>
        </w:rPr>
        <w:pPrChange w:id="277" w:author="Thiago Ferreira Quilice" w:date="2018-10-01T23:32:00Z">
          <w:pPr>
            <w:jc w:val="both"/>
          </w:pPr>
        </w:pPrChange>
      </w:pPr>
      <w:r>
        <w:rPr>
          <w:b/>
          <w:sz w:val="24"/>
          <w:szCs w:val="24"/>
        </w:rPr>
        <w:t>7.1.  What (o que deve ser feito?)</w:t>
      </w:r>
    </w:p>
    <w:p w14:paraId="2171487A" w14:textId="77777777" w:rsidR="0072712C" w:rsidRDefault="0072712C" w:rsidP="006F4DAE">
      <w:pPr>
        <w:jc w:val="both"/>
        <w:rPr>
          <w:sz w:val="24"/>
          <w:szCs w:val="24"/>
        </w:rPr>
        <w:pPrChange w:id="278" w:author="Thiago Ferreira Quilice" w:date="2018-10-01T23:32:00Z">
          <w:pPr>
            <w:jc w:val="both"/>
          </w:pPr>
        </w:pPrChange>
      </w:pPr>
    </w:p>
    <w:p w14:paraId="2171487B" w14:textId="77777777" w:rsidR="0072712C" w:rsidRDefault="00364841" w:rsidP="006F4DAE">
      <w:pPr>
        <w:ind w:firstLine="720"/>
        <w:jc w:val="both"/>
        <w:rPr>
          <w:sz w:val="24"/>
          <w:szCs w:val="24"/>
        </w:rPr>
        <w:pPrChange w:id="279" w:author="Thiago Ferreira Quilice" w:date="2018-10-01T23:32:00Z">
          <w:pPr>
            <w:ind w:firstLine="720"/>
            <w:jc w:val="both"/>
          </w:pPr>
        </w:pPrChange>
      </w:pPr>
      <w:r>
        <w:rPr>
          <w:sz w:val="24"/>
          <w:szCs w:val="24"/>
        </w:rPr>
        <w:t>Inicialment</w:t>
      </w:r>
      <w:r>
        <w:rPr>
          <w:sz w:val="24"/>
          <w:szCs w:val="24"/>
        </w:rPr>
        <w:t>e, pretendemos focar no mercado mineiro de prestação de serviços de profissionais autônomos e empresas parceiras da região, visando transmitir aos clientes confiabilidade e segurança.</w:t>
      </w:r>
    </w:p>
    <w:p w14:paraId="2171487C" w14:textId="77777777" w:rsidR="0072712C" w:rsidRDefault="00364841" w:rsidP="006F4DAE">
      <w:pPr>
        <w:ind w:firstLine="700"/>
        <w:jc w:val="both"/>
        <w:rPr>
          <w:sz w:val="24"/>
          <w:szCs w:val="24"/>
        </w:rPr>
        <w:pPrChange w:id="280" w:author="Thiago Ferreira Quilice" w:date="2018-10-01T23:32:00Z">
          <w:pPr>
            <w:ind w:firstLine="700"/>
            <w:jc w:val="both"/>
          </w:pPr>
        </w:pPrChange>
      </w:pPr>
      <w:r>
        <w:rPr>
          <w:sz w:val="24"/>
          <w:szCs w:val="24"/>
        </w:rPr>
        <w:t>Por se tratar do planejamento inicial, antes do estabelecimento da empre</w:t>
      </w:r>
      <w:r>
        <w:rPr>
          <w:sz w:val="24"/>
          <w:szCs w:val="24"/>
        </w:rPr>
        <w:t>sa, não contamos com dados a respeito de dados registrado em períodos anteriores. Além disso não contamos, portanto, com capital para a divulgação da marca MyP e contratação inicial de pessoal para o auxílio na manutenção das atividades.</w:t>
      </w:r>
    </w:p>
    <w:p w14:paraId="2171487D" w14:textId="77777777" w:rsidR="0072712C" w:rsidRDefault="0072712C" w:rsidP="006F4DAE">
      <w:pPr>
        <w:jc w:val="both"/>
        <w:rPr>
          <w:sz w:val="24"/>
          <w:szCs w:val="24"/>
        </w:rPr>
        <w:pPrChange w:id="281" w:author="Thiago Ferreira Quilice" w:date="2018-10-01T23:32:00Z">
          <w:pPr>
            <w:jc w:val="both"/>
          </w:pPr>
        </w:pPrChange>
      </w:pPr>
    </w:p>
    <w:p w14:paraId="2171487E" w14:textId="77777777" w:rsidR="0072712C" w:rsidRDefault="00364841" w:rsidP="006F4DAE">
      <w:pPr>
        <w:jc w:val="both"/>
        <w:rPr>
          <w:b/>
          <w:sz w:val="24"/>
          <w:szCs w:val="24"/>
        </w:rPr>
        <w:pPrChange w:id="282" w:author="Thiago Ferreira Quilice" w:date="2018-10-01T23:32:00Z">
          <w:pPr>
            <w:jc w:val="both"/>
          </w:pPr>
        </w:pPrChange>
      </w:pPr>
      <w:r>
        <w:rPr>
          <w:b/>
          <w:sz w:val="24"/>
          <w:szCs w:val="24"/>
        </w:rPr>
        <w:t>7.2. Why (por que</w:t>
      </w:r>
      <w:r>
        <w:rPr>
          <w:b/>
          <w:sz w:val="24"/>
          <w:szCs w:val="24"/>
        </w:rPr>
        <w:t xml:space="preserve"> deve ser feito?)</w:t>
      </w:r>
    </w:p>
    <w:p w14:paraId="2171487F" w14:textId="77777777" w:rsidR="0072712C" w:rsidRDefault="0072712C" w:rsidP="006F4DAE">
      <w:pPr>
        <w:jc w:val="both"/>
        <w:rPr>
          <w:b/>
          <w:sz w:val="24"/>
          <w:szCs w:val="24"/>
        </w:rPr>
        <w:pPrChange w:id="283" w:author="Thiago Ferreira Quilice" w:date="2018-10-01T23:32:00Z">
          <w:pPr>
            <w:jc w:val="both"/>
          </w:pPr>
        </w:pPrChange>
      </w:pPr>
    </w:p>
    <w:p w14:paraId="21714880" w14:textId="77777777" w:rsidR="0072712C" w:rsidRDefault="00364841" w:rsidP="006F4DAE">
      <w:pPr>
        <w:jc w:val="both"/>
        <w:rPr>
          <w:sz w:val="24"/>
          <w:szCs w:val="24"/>
        </w:rPr>
        <w:pPrChange w:id="284" w:author="Thiago Ferreira Quilice" w:date="2018-10-01T23:32:00Z">
          <w:pPr>
            <w:jc w:val="both"/>
          </w:pPr>
        </w:pPrChange>
      </w:pPr>
      <w:r>
        <w:rPr>
          <w:b/>
          <w:sz w:val="24"/>
          <w:szCs w:val="24"/>
        </w:rPr>
        <w:lastRenderedPageBreak/>
        <w:tab/>
      </w:r>
      <w:r>
        <w:rPr>
          <w:sz w:val="24"/>
          <w:szCs w:val="24"/>
        </w:rPr>
        <w:t>O enfoque no contexto mineiro, especificamente no Alto Paraopeba, se justifica no fato de estarmos inseridos nesse contexto e compreendermos, portanto, grande parte das demandas e dos “fail fast” da região.</w:t>
      </w:r>
    </w:p>
    <w:p w14:paraId="21714881" w14:textId="77777777" w:rsidR="0072712C" w:rsidRDefault="00364841" w:rsidP="006F4DAE">
      <w:pPr>
        <w:jc w:val="both"/>
        <w:rPr>
          <w:sz w:val="24"/>
          <w:szCs w:val="24"/>
        </w:rPr>
        <w:pPrChange w:id="285" w:author="Thiago Ferreira Quilice" w:date="2018-10-01T23:32:00Z">
          <w:pPr>
            <w:jc w:val="both"/>
          </w:pPr>
        </w:pPrChange>
      </w:pPr>
      <w:r>
        <w:rPr>
          <w:sz w:val="24"/>
          <w:szCs w:val="24"/>
        </w:rPr>
        <w:tab/>
        <w:t>Necessitamos de investimento</w:t>
      </w:r>
      <w:r>
        <w:rPr>
          <w:sz w:val="24"/>
          <w:szCs w:val="24"/>
        </w:rPr>
        <w:t xml:space="preserve"> de capital para a divulgação e consolidação da marca MyP, com o intuito de transmitir confiabilidade aos usuários quanto à integridade do serviço (como ocorreu ao marketplace “Mercado Libre”) e alcançar o número suficiente para manter a empresa sem prejuí</w:t>
      </w:r>
      <w:r>
        <w:rPr>
          <w:sz w:val="24"/>
          <w:szCs w:val="24"/>
        </w:rPr>
        <w:t xml:space="preserve">zos. </w:t>
      </w:r>
    </w:p>
    <w:p w14:paraId="21714882" w14:textId="77777777" w:rsidR="0072712C" w:rsidRDefault="00364841" w:rsidP="006F4DAE">
      <w:pPr>
        <w:ind w:firstLine="720"/>
        <w:jc w:val="both"/>
        <w:rPr>
          <w:sz w:val="24"/>
          <w:szCs w:val="24"/>
        </w:rPr>
        <w:pPrChange w:id="286" w:author="Thiago Ferreira Quilice" w:date="2018-10-01T23:32:00Z">
          <w:pPr>
            <w:ind w:firstLine="720"/>
            <w:jc w:val="both"/>
          </w:pPr>
        </w:pPrChange>
      </w:pPr>
      <w:r>
        <w:rPr>
          <w:sz w:val="24"/>
          <w:szCs w:val="24"/>
        </w:rPr>
        <w:t>A contratação de funcionários para compor a curadoria do painel de controle do app também se faz necessária de acordo como o crescimento da base de usuário.</w:t>
      </w:r>
    </w:p>
    <w:p w14:paraId="21714883" w14:textId="77777777" w:rsidR="0072712C" w:rsidRDefault="0072712C" w:rsidP="006F4DAE">
      <w:pPr>
        <w:ind w:firstLine="720"/>
        <w:jc w:val="both"/>
        <w:rPr>
          <w:sz w:val="24"/>
          <w:szCs w:val="24"/>
        </w:rPr>
        <w:pPrChange w:id="287" w:author="Thiago Ferreira Quilice" w:date="2018-10-01T23:32:00Z">
          <w:pPr>
            <w:ind w:firstLine="720"/>
            <w:jc w:val="both"/>
          </w:pPr>
        </w:pPrChange>
      </w:pPr>
    </w:p>
    <w:p w14:paraId="21714884" w14:textId="77777777" w:rsidR="0072712C" w:rsidRDefault="00364841" w:rsidP="006F4DAE">
      <w:pPr>
        <w:jc w:val="both"/>
        <w:rPr>
          <w:b/>
          <w:sz w:val="24"/>
          <w:szCs w:val="24"/>
        </w:rPr>
        <w:pPrChange w:id="288" w:author="Thiago Ferreira Quilice" w:date="2018-10-01T23:32:00Z">
          <w:pPr>
            <w:jc w:val="both"/>
          </w:pPr>
        </w:pPrChange>
      </w:pPr>
      <w:r>
        <w:rPr>
          <w:b/>
          <w:sz w:val="24"/>
          <w:szCs w:val="24"/>
        </w:rPr>
        <w:t>7.3. Who (Quem será responsável?)</w:t>
      </w:r>
    </w:p>
    <w:p w14:paraId="21714885" w14:textId="77777777" w:rsidR="0072712C" w:rsidRDefault="0072712C" w:rsidP="006F4DAE">
      <w:pPr>
        <w:jc w:val="both"/>
        <w:rPr>
          <w:b/>
          <w:sz w:val="24"/>
          <w:szCs w:val="24"/>
        </w:rPr>
        <w:pPrChange w:id="289" w:author="Thiago Ferreira Quilice" w:date="2018-10-01T23:32:00Z">
          <w:pPr>
            <w:jc w:val="both"/>
          </w:pPr>
        </w:pPrChange>
      </w:pPr>
    </w:p>
    <w:p w14:paraId="21714886" w14:textId="77777777" w:rsidR="0072712C" w:rsidRDefault="00364841" w:rsidP="006F4DAE">
      <w:pPr>
        <w:jc w:val="both"/>
        <w:rPr>
          <w:sz w:val="24"/>
          <w:szCs w:val="24"/>
        </w:rPr>
        <w:pPrChange w:id="290" w:author="Thiago Ferreira Quilice" w:date="2018-10-01T23:32:00Z">
          <w:pPr>
            <w:jc w:val="both"/>
          </w:pPr>
        </w:pPrChange>
      </w:pPr>
      <w:r>
        <w:rPr>
          <w:sz w:val="24"/>
          <w:szCs w:val="24"/>
        </w:rPr>
        <w:tab/>
        <w:t>Atualmente contamos com uma equipe composta por dois mem</w:t>
      </w:r>
      <w:r>
        <w:rPr>
          <w:sz w:val="24"/>
          <w:szCs w:val="24"/>
        </w:rPr>
        <w:t>bros, que dividem o trabalho criativo, prático, de manutenção, de design e de construção da marca, compartilhando dificuldades e talentos. Contudo, em uma possível projeção que demonstra o crescimento de nossa base de usuário é reconhecida a necessidade de</w:t>
      </w:r>
      <w:r>
        <w:rPr>
          <w:sz w:val="24"/>
          <w:szCs w:val="24"/>
        </w:rPr>
        <w:t xml:space="preserve"> mais um membro para que possa haver a divisão e o crescimento dos setores de desenvolvimento, marketing e gestão, sendo este último previsto ao comando do membro faltante da equipe. Desse modo evita-se sobrecargas, promovendo uma maior eficiência do traba</w:t>
      </w:r>
      <w:r>
        <w:rPr>
          <w:sz w:val="24"/>
          <w:szCs w:val="24"/>
        </w:rPr>
        <w:t>lho realizado.</w:t>
      </w:r>
    </w:p>
    <w:p w14:paraId="21714887" w14:textId="77777777" w:rsidR="0072712C" w:rsidRDefault="0072712C" w:rsidP="006F4DAE">
      <w:pPr>
        <w:jc w:val="both"/>
        <w:rPr>
          <w:sz w:val="24"/>
          <w:szCs w:val="24"/>
        </w:rPr>
        <w:pPrChange w:id="291" w:author="Thiago Ferreira Quilice" w:date="2018-10-01T23:32:00Z">
          <w:pPr>
            <w:jc w:val="both"/>
          </w:pPr>
        </w:pPrChange>
      </w:pPr>
    </w:p>
    <w:p w14:paraId="21714888" w14:textId="77777777" w:rsidR="0072712C" w:rsidRDefault="00364841" w:rsidP="006F4DAE">
      <w:pPr>
        <w:jc w:val="both"/>
        <w:rPr>
          <w:b/>
          <w:sz w:val="24"/>
          <w:szCs w:val="24"/>
        </w:rPr>
        <w:pPrChange w:id="292" w:author="Thiago Ferreira Quilice" w:date="2018-10-01T23:32:00Z">
          <w:pPr>
            <w:jc w:val="both"/>
          </w:pPr>
        </w:pPrChange>
      </w:pPr>
      <w:r>
        <w:rPr>
          <w:b/>
          <w:sz w:val="24"/>
          <w:szCs w:val="24"/>
        </w:rPr>
        <w:t>7.4. When (Quando deve ser feito?)</w:t>
      </w:r>
    </w:p>
    <w:p w14:paraId="21714889" w14:textId="77777777" w:rsidR="0072712C" w:rsidRDefault="0072712C" w:rsidP="006F4DAE">
      <w:pPr>
        <w:jc w:val="both"/>
        <w:rPr>
          <w:b/>
          <w:sz w:val="24"/>
          <w:szCs w:val="24"/>
        </w:rPr>
        <w:pPrChange w:id="293" w:author="Thiago Ferreira Quilice" w:date="2018-10-01T23:32:00Z">
          <w:pPr>
            <w:jc w:val="both"/>
          </w:pPr>
        </w:pPrChange>
      </w:pPr>
    </w:p>
    <w:p w14:paraId="2171488A" w14:textId="77777777" w:rsidR="0072712C" w:rsidRDefault="00364841" w:rsidP="006F4DAE">
      <w:pPr>
        <w:jc w:val="both"/>
        <w:rPr>
          <w:sz w:val="24"/>
          <w:szCs w:val="24"/>
        </w:rPr>
        <w:pPrChange w:id="294" w:author="Thiago Ferreira Quilice" w:date="2018-10-01T23:32:00Z">
          <w:pPr>
            <w:jc w:val="both"/>
          </w:pPr>
        </w:pPrChange>
      </w:pPr>
      <w:r>
        <w:rPr>
          <w:b/>
          <w:sz w:val="24"/>
          <w:szCs w:val="24"/>
        </w:rPr>
        <w:tab/>
      </w:r>
      <w:r>
        <w:rPr>
          <w:sz w:val="24"/>
          <w:szCs w:val="24"/>
        </w:rPr>
        <w:t>Pretendemos alcançar o número mínimo de usuários necessários para se chegar ao ponto de equilíbrio em até um ano após a criação da empresa.</w:t>
      </w:r>
    </w:p>
    <w:p w14:paraId="2171488B" w14:textId="77777777" w:rsidR="0072712C" w:rsidRDefault="00364841" w:rsidP="006F4DAE">
      <w:pPr>
        <w:jc w:val="both"/>
        <w:rPr>
          <w:sz w:val="24"/>
          <w:szCs w:val="24"/>
        </w:rPr>
        <w:pPrChange w:id="295" w:author="Thiago Ferreira Quilice" w:date="2018-10-01T23:32:00Z">
          <w:pPr>
            <w:jc w:val="both"/>
          </w:pPr>
        </w:pPrChange>
      </w:pPr>
      <w:r>
        <w:rPr>
          <w:b/>
          <w:sz w:val="24"/>
          <w:szCs w:val="24"/>
        </w:rPr>
        <w:tab/>
      </w:r>
      <w:r>
        <w:rPr>
          <w:sz w:val="24"/>
          <w:szCs w:val="24"/>
        </w:rPr>
        <w:t>Consideramos válido o estabelecimento de períodos semestrais como parâmetro de mensuração da competência de políticas e novas diretrizes adotadas ao final de cada período anterior em relação aos rumos da economia do país.</w:t>
      </w:r>
    </w:p>
    <w:p w14:paraId="2171488C" w14:textId="77777777" w:rsidR="0072712C" w:rsidRDefault="0072712C" w:rsidP="006F4DAE">
      <w:pPr>
        <w:jc w:val="both"/>
        <w:rPr>
          <w:sz w:val="24"/>
          <w:szCs w:val="24"/>
        </w:rPr>
        <w:pPrChange w:id="296" w:author="Thiago Ferreira Quilice" w:date="2018-10-01T23:32:00Z">
          <w:pPr>
            <w:jc w:val="both"/>
          </w:pPr>
        </w:pPrChange>
      </w:pPr>
    </w:p>
    <w:p w14:paraId="2171488D" w14:textId="77777777" w:rsidR="0072712C" w:rsidRDefault="00364841" w:rsidP="006F4DAE">
      <w:pPr>
        <w:jc w:val="both"/>
        <w:rPr>
          <w:b/>
          <w:sz w:val="24"/>
          <w:szCs w:val="24"/>
        </w:rPr>
        <w:pPrChange w:id="297" w:author="Thiago Ferreira Quilice" w:date="2018-10-01T23:32:00Z">
          <w:pPr>
            <w:jc w:val="both"/>
          </w:pPr>
        </w:pPrChange>
      </w:pPr>
      <w:r>
        <w:rPr>
          <w:b/>
          <w:sz w:val="24"/>
          <w:szCs w:val="24"/>
        </w:rPr>
        <w:t>7.5. Where (Onde deve ser feito?)</w:t>
      </w:r>
    </w:p>
    <w:p w14:paraId="2171488E" w14:textId="77777777" w:rsidR="0072712C" w:rsidRDefault="0072712C" w:rsidP="006F4DAE">
      <w:pPr>
        <w:jc w:val="both"/>
        <w:rPr>
          <w:b/>
          <w:sz w:val="24"/>
          <w:szCs w:val="24"/>
        </w:rPr>
        <w:pPrChange w:id="298" w:author="Thiago Ferreira Quilice" w:date="2018-10-01T23:32:00Z">
          <w:pPr>
            <w:jc w:val="both"/>
          </w:pPr>
        </w:pPrChange>
      </w:pPr>
    </w:p>
    <w:p w14:paraId="2171488F" w14:textId="77777777" w:rsidR="0072712C" w:rsidRDefault="00364841" w:rsidP="006F4DAE">
      <w:pPr>
        <w:jc w:val="both"/>
        <w:rPr>
          <w:sz w:val="24"/>
          <w:szCs w:val="24"/>
        </w:rPr>
        <w:pPrChange w:id="299" w:author="Thiago Ferreira Quilice" w:date="2018-10-01T23:32:00Z">
          <w:pPr>
            <w:jc w:val="both"/>
          </w:pPr>
        </w:pPrChange>
      </w:pPr>
      <w:r>
        <w:rPr>
          <w:sz w:val="24"/>
          <w:szCs w:val="24"/>
        </w:rPr>
        <w:tab/>
        <w:t>Pretendemos investir fortemente na publicidade nas redes sociais (especificamente facebook, com seus grupos de classificados, instagram, com seus stories e posts com indicação de parcerias e valores e twitter, que se mostram como plataformas de grande a</w:t>
      </w:r>
      <w:r>
        <w:rPr>
          <w:sz w:val="24"/>
          <w:szCs w:val="24"/>
        </w:rPr>
        <w:t>desão e que passaram a valorizar no último semestre, fortemente o empreendedor), e em parcerias com empresas da região (como a fornecedora de internet Via Real, HB Locações fornecedora de banheiros químicos e Cerimonialistas, por exemplo), método interpret</w:t>
      </w:r>
      <w:r>
        <w:rPr>
          <w:sz w:val="24"/>
          <w:szCs w:val="24"/>
        </w:rPr>
        <w:t>ado por nós como o mais produtivo na relação de custo benefício.</w:t>
      </w:r>
    </w:p>
    <w:p w14:paraId="21714890" w14:textId="77777777" w:rsidR="0072712C" w:rsidRDefault="0072712C" w:rsidP="006F4DAE">
      <w:pPr>
        <w:jc w:val="both"/>
        <w:rPr>
          <w:b/>
          <w:sz w:val="24"/>
          <w:szCs w:val="24"/>
        </w:rPr>
        <w:pPrChange w:id="300" w:author="Thiago Ferreira Quilice" w:date="2018-10-01T23:32:00Z">
          <w:pPr>
            <w:jc w:val="both"/>
          </w:pPr>
        </w:pPrChange>
      </w:pPr>
    </w:p>
    <w:p w14:paraId="21714891" w14:textId="77777777" w:rsidR="0072712C" w:rsidRDefault="00364841" w:rsidP="006F4DAE">
      <w:pPr>
        <w:jc w:val="both"/>
        <w:rPr>
          <w:b/>
          <w:sz w:val="24"/>
          <w:szCs w:val="24"/>
        </w:rPr>
        <w:pPrChange w:id="301" w:author="Thiago Ferreira Quilice" w:date="2018-10-01T23:32:00Z">
          <w:pPr>
            <w:jc w:val="both"/>
          </w:pPr>
        </w:pPrChange>
      </w:pPr>
      <w:r>
        <w:rPr>
          <w:b/>
          <w:sz w:val="24"/>
          <w:szCs w:val="24"/>
        </w:rPr>
        <w:t>7.6. How (Como deve ser feito?)</w:t>
      </w:r>
    </w:p>
    <w:p w14:paraId="21714892" w14:textId="77777777" w:rsidR="0072712C" w:rsidRDefault="0072712C" w:rsidP="006F4DAE">
      <w:pPr>
        <w:jc w:val="both"/>
        <w:rPr>
          <w:b/>
          <w:sz w:val="24"/>
          <w:szCs w:val="24"/>
        </w:rPr>
        <w:pPrChange w:id="302" w:author="Thiago Ferreira Quilice" w:date="2018-10-01T23:32:00Z">
          <w:pPr>
            <w:jc w:val="both"/>
          </w:pPr>
        </w:pPrChange>
      </w:pPr>
    </w:p>
    <w:p w14:paraId="21714893" w14:textId="77777777" w:rsidR="0072712C" w:rsidRDefault="00364841" w:rsidP="006F4DAE">
      <w:pPr>
        <w:jc w:val="both"/>
        <w:rPr>
          <w:sz w:val="24"/>
          <w:szCs w:val="24"/>
        </w:rPr>
        <w:pPrChange w:id="303" w:author="Thiago Ferreira Quilice" w:date="2018-10-01T23:32:00Z">
          <w:pPr>
            <w:jc w:val="both"/>
          </w:pPr>
        </w:pPrChange>
      </w:pPr>
      <w:r>
        <w:rPr>
          <w:b/>
          <w:sz w:val="24"/>
          <w:szCs w:val="24"/>
        </w:rPr>
        <w:lastRenderedPageBreak/>
        <w:tab/>
      </w:r>
      <w:r>
        <w:rPr>
          <w:sz w:val="24"/>
          <w:szCs w:val="24"/>
        </w:rPr>
        <w:t>Utilizaremos dos meios digitais para realizar a divulgação de nossa marca, contando com apoio de amigos e conhecidos, além de beneficiar, com descontos e re</w:t>
      </w:r>
      <w:r>
        <w:rPr>
          <w:sz w:val="24"/>
          <w:szCs w:val="24"/>
        </w:rPr>
        <w:t>cursos premium, usuários que levam clientes para a plataforma.</w:t>
      </w:r>
    </w:p>
    <w:p w14:paraId="21714894" w14:textId="77777777" w:rsidR="0072712C" w:rsidRDefault="00364841" w:rsidP="006F4DAE">
      <w:pPr>
        <w:jc w:val="both"/>
        <w:rPr>
          <w:sz w:val="24"/>
          <w:szCs w:val="24"/>
        </w:rPr>
        <w:pPrChange w:id="304" w:author="Thiago Ferreira Quilice" w:date="2018-10-01T23:32:00Z">
          <w:pPr>
            <w:jc w:val="both"/>
          </w:pPr>
        </w:pPrChange>
      </w:pPr>
      <w:r>
        <w:rPr>
          <w:sz w:val="24"/>
          <w:szCs w:val="24"/>
        </w:rPr>
        <w:tab/>
        <w:t>Inicialmente a responsabilidade operacional do aplicativo está a cargo dos desenvolvedores, que implementam e administram todas as questões referentes ao aplicativo, este último via painel adm</w:t>
      </w:r>
      <w:r>
        <w:rPr>
          <w:sz w:val="24"/>
          <w:szCs w:val="24"/>
        </w:rPr>
        <w:t>inistrativo.</w:t>
      </w:r>
    </w:p>
    <w:p w14:paraId="21714895" w14:textId="77777777" w:rsidR="0072712C" w:rsidRDefault="00364841" w:rsidP="006F4DAE">
      <w:pPr>
        <w:jc w:val="both"/>
        <w:rPr>
          <w:sz w:val="24"/>
          <w:szCs w:val="24"/>
        </w:rPr>
        <w:pPrChange w:id="305" w:author="Thiago Ferreira Quilice" w:date="2018-10-01T23:32:00Z">
          <w:pPr>
            <w:jc w:val="both"/>
          </w:pPr>
        </w:pPrChange>
      </w:pPr>
      <w:r>
        <w:rPr>
          <w:sz w:val="24"/>
          <w:szCs w:val="24"/>
        </w:rPr>
        <w:tab/>
        <w:t>Quanto à rentabilidade, o valor acumulado pelo usuário ficará retido na conta do aplicativo até que o mesmo decida sacar o valor, nesse caso um dos administradores acessam os dados bancários do cliente e realizam a transferência do respectivo</w:t>
      </w:r>
      <w:r>
        <w:rPr>
          <w:sz w:val="24"/>
          <w:szCs w:val="24"/>
        </w:rPr>
        <w:t xml:space="preserve"> valor (direcionando o comprovante de transferência a esse usuário). </w:t>
      </w:r>
    </w:p>
    <w:p w14:paraId="21714896" w14:textId="77777777" w:rsidR="0072712C" w:rsidRDefault="0072712C" w:rsidP="006F4DAE">
      <w:pPr>
        <w:jc w:val="both"/>
        <w:rPr>
          <w:sz w:val="24"/>
          <w:szCs w:val="24"/>
        </w:rPr>
        <w:pPrChange w:id="306" w:author="Thiago Ferreira Quilice" w:date="2018-10-01T23:32:00Z">
          <w:pPr>
            <w:jc w:val="both"/>
          </w:pPr>
        </w:pPrChange>
      </w:pPr>
    </w:p>
    <w:p w14:paraId="21714897" w14:textId="77777777" w:rsidR="0072712C" w:rsidRDefault="00364841" w:rsidP="006F4DAE">
      <w:pPr>
        <w:jc w:val="both"/>
        <w:rPr>
          <w:b/>
          <w:sz w:val="24"/>
          <w:szCs w:val="24"/>
        </w:rPr>
        <w:pPrChange w:id="307" w:author="Thiago Ferreira Quilice" w:date="2018-10-01T23:32:00Z">
          <w:pPr>
            <w:jc w:val="both"/>
          </w:pPr>
        </w:pPrChange>
      </w:pPr>
      <w:r>
        <w:rPr>
          <w:b/>
          <w:sz w:val="24"/>
          <w:szCs w:val="24"/>
        </w:rPr>
        <w:t>7.7. How much (Quais são os custos de todo o processo?)</w:t>
      </w:r>
    </w:p>
    <w:p w14:paraId="21714898" w14:textId="77777777" w:rsidR="0072712C" w:rsidRDefault="0072712C" w:rsidP="006F4DAE">
      <w:pPr>
        <w:jc w:val="both"/>
        <w:rPr>
          <w:b/>
          <w:sz w:val="24"/>
          <w:szCs w:val="24"/>
        </w:rPr>
        <w:pPrChange w:id="308" w:author="Thiago Ferreira Quilice" w:date="2018-10-01T23:32:00Z">
          <w:pPr>
            <w:jc w:val="both"/>
          </w:pPr>
        </w:pPrChange>
      </w:pPr>
    </w:p>
    <w:p w14:paraId="21714899" w14:textId="77777777" w:rsidR="0072712C" w:rsidRDefault="00364841" w:rsidP="006F4DAE">
      <w:pPr>
        <w:jc w:val="both"/>
        <w:rPr>
          <w:sz w:val="24"/>
          <w:szCs w:val="24"/>
        </w:rPr>
        <w:pPrChange w:id="309" w:author="Thiago Ferreira Quilice" w:date="2018-10-01T23:32:00Z">
          <w:pPr>
            <w:jc w:val="both"/>
          </w:pPr>
        </w:pPrChange>
      </w:pPr>
      <w:r>
        <w:rPr>
          <w:b/>
          <w:sz w:val="24"/>
          <w:szCs w:val="24"/>
        </w:rPr>
        <w:tab/>
      </w:r>
      <w:r>
        <w:rPr>
          <w:sz w:val="24"/>
          <w:szCs w:val="24"/>
        </w:rPr>
        <w:t>Como dito anteriormente, não contamos com capital inicial, no entanto, os gastos para funcionamento do aplicativo, em um primeiro momento, se limitam a manutenção do site no ar, por meio da mensalidade do servidor, cerca de R$ 31,00 por mês (crescendo em i</w:t>
      </w:r>
      <w:r>
        <w:rPr>
          <w:sz w:val="24"/>
          <w:szCs w:val="24"/>
        </w:rPr>
        <w:t>ntervalos de número de base de acessos) e a taxa correspondente à ferramenta de intermédio de pagamentos on-line, o “PagSeguro”. Além de eventuais custos de divulgação nas mídias mais consolidadas, como redes de televisão, jornais, revistas e etc. (dispens</w:t>
      </w:r>
      <w:r>
        <w:rPr>
          <w:sz w:val="24"/>
          <w:szCs w:val="24"/>
        </w:rPr>
        <w:t>áveis no momento estabelecimento da empresa).</w:t>
      </w:r>
    </w:p>
    <w:p w14:paraId="2171489A" w14:textId="77777777" w:rsidR="0072712C" w:rsidRDefault="0072712C" w:rsidP="006F4DAE">
      <w:pPr>
        <w:jc w:val="both"/>
        <w:rPr>
          <w:b/>
          <w:sz w:val="24"/>
          <w:szCs w:val="24"/>
        </w:rPr>
        <w:pPrChange w:id="310" w:author="Thiago Ferreira Quilice" w:date="2018-10-01T23:32:00Z">
          <w:pPr>
            <w:jc w:val="both"/>
          </w:pPr>
        </w:pPrChange>
      </w:pPr>
    </w:p>
    <w:p w14:paraId="2171489B" w14:textId="77777777" w:rsidR="0072712C" w:rsidRDefault="0072712C" w:rsidP="006F4DAE">
      <w:pPr>
        <w:jc w:val="both"/>
        <w:rPr>
          <w:b/>
          <w:sz w:val="24"/>
          <w:szCs w:val="24"/>
        </w:rPr>
        <w:pPrChange w:id="311" w:author="Thiago Ferreira Quilice" w:date="2018-10-01T23:32:00Z">
          <w:pPr>
            <w:jc w:val="both"/>
          </w:pPr>
        </w:pPrChange>
      </w:pPr>
    </w:p>
    <w:sectPr w:rsidR="0072712C">
      <w:pgSz w:w="11909" w:h="16834"/>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hiago Ferreira Quilice" w:date="2018-10-01T23:25:00Z" w:initials="TFQ">
    <w:p w14:paraId="1577D2E1" w14:textId="054B66BD" w:rsidR="00421AD2" w:rsidRPr="00421AD2" w:rsidRDefault="00421AD2">
      <w:pPr>
        <w:pStyle w:val="Textodecomentrio"/>
        <w:rPr>
          <w:lang w:val="pt-BR"/>
        </w:rPr>
      </w:pPr>
      <w:r>
        <w:rPr>
          <w:rStyle w:val="Refdecomentrio"/>
        </w:rPr>
        <w:annotationRef/>
      </w:r>
      <w:r>
        <w:rPr>
          <w:lang w:val="pt-BR"/>
        </w:rPr>
        <w:t xml:space="preserve">Ajustar o </w:t>
      </w:r>
      <w:r w:rsidR="003E4730">
        <w:rPr>
          <w:lang w:val="pt-BR"/>
        </w:rPr>
        <w:t>Sumário, de preferência com o recurso automático.</w:t>
      </w:r>
    </w:p>
  </w:comment>
  <w:comment w:id="72" w:author="Thiago Ferreira Quilice" w:date="2018-10-01T23:33:00Z" w:initials="TFQ">
    <w:p w14:paraId="037EB2F0" w14:textId="1BFF788F" w:rsidR="00B13006" w:rsidRPr="00B13006" w:rsidRDefault="00B13006">
      <w:pPr>
        <w:pStyle w:val="Textodecomentrio"/>
        <w:rPr>
          <w:lang w:val="pt-BR"/>
        </w:rPr>
      </w:pPr>
      <w:r>
        <w:rPr>
          <w:rStyle w:val="Refdecomentrio"/>
        </w:rPr>
        <w:annotationRef/>
      </w:r>
      <w:r>
        <w:rPr>
          <w:lang w:val="pt-BR"/>
        </w:rPr>
        <w:t>Essa parte do nome é em português mesmo?</w:t>
      </w:r>
    </w:p>
  </w:comment>
  <w:comment w:id="87" w:author="Thiago Ferreira Quilice" w:date="2018-10-01T23:40:00Z" w:initials="TFQ">
    <w:p w14:paraId="2FD3F17F" w14:textId="0732D6BD" w:rsidR="00BB19F3" w:rsidRPr="00BB19F3" w:rsidRDefault="00BB19F3">
      <w:pPr>
        <w:pStyle w:val="Textodecomentrio"/>
        <w:rPr>
          <w:lang w:val="pt-BR"/>
        </w:rPr>
      </w:pPr>
      <w:r>
        <w:rPr>
          <w:rStyle w:val="Refdecomentrio"/>
        </w:rPr>
        <w:annotationRef/>
      </w:r>
      <w:r>
        <w:rPr>
          <w:lang w:val="pt-BR"/>
        </w:rPr>
        <w:t>Talvez seja interessante trocar a nomen</w:t>
      </w:r>
      <w:r w:rsidR="000772DE">
        <w:rPr>
          <w:lang w:val="pt-BR"/>
        </w:rPr>
        <w:t>clatura direto/indireto por outra...</w:t>
      </w:r>
    </w:p>
  </w:comment>
  <w:comment w:id="88" w:author="Thiago Ferreira Quilice" w:date="2018-10-01T23:40:00Z" w:initials="TFQ">
    <w:p w14:paraId="1DFF63D6" w14:textId="352682EF" w:rsidR="00F57180" w:rsidRPr="00F57180" w:rsidRDefault="00F57180">
      <w:pPr>
        <w:pStyle w:val="Textodecomentrio"/>
        <w:rPr>
          <w:lang w:val="pt-BR"/>
        </w:rPr>
      </w:pPr>
      <w:r>
        <w:rPr>
          <w:rStyle w:val="Refdecomentrio"/>
        </w:rPr>
        <w:annotationRef/>
      </w:r>
      <w:r>
        <w:rPr>
          <w:lang w:val="pt-BR"/>
        </w:rPr>
        <w:t>Sugiro excluir este trecho.</w:t>
      </w:r>
    </w:p>
  </w:comment>
  <w:comment w:id="97" w:author="Thiago Ferreira Quilice" w:date="2018-10-01T23:43:00Z" w:initials="TFQ">
    <w:p w14:paraId="5C9103F3" w14:textId="2BD56B76" w:rsidR="00FF770C" w:rsidRPr="00FF770C" w:rsidRDefault="00FF770C">
      <w:pPr>
        <w:pStyle w:val="Textodecomentrio"/>
        <w:rPr>
          <w:lang w:val="pt-BR"/>
        </w:rPr>
      </w:pPr>
      <w:r>
        <w:rPr>
          <w:rStyle w:val="Refdecomentrio"/>
        </w:rPr>
        <w:annotationRef/>
      </w:r>
      <w:r>
        <w:rPr>
          <w:lang w:val="pt-BR"/>
        </w:rPr>
        <w:t>Aqui são os prestadores de serviços?</w:t>
      </w:r>
    </w:p>
  </w:comment>
  <w:comment w:id="103" w:author="Thiago Ferreira Quilice" w:date="2018-10-01T23:44:00Z" w:initials="TFQ">
    <w:p w14:paraId="677B77F4" w14:textId="5E5E73BD" w:rsidR="00F745EA" w:rsidRPr="00F745EA" w:rsidRDefault="00F745EA">
      <w:pPr>
        <w:pStyle w:val="Textodecomentrio"/>
        <w:rPr>
          <w:lang w:val="pt-BR"/>
        </w:rPr>
      </w:pPr>
      <w:r>
        <w:rPr>
          <w:rStyle w:val="Refdecomentrio"/>
        </w:rPr>
        <w:annotationRef/>
      </w:r>
      <w:r>
        <w:rPr>
          <w:lang w:val="pt-BR"/>
        </w:rPr>
        <w:t>Sugiro excluir este trecho.</w:t>
      </w:r>
    </w:p>
  </w:comment>
  <w:comment w:id="104" w:author="Thiago Ferreira Quilice" w:date="2018-10-01T23:44:00Z" w:initials="TFQ">
    <w:p w14:paraId="2DA69B80" w14:textId="5A56423B" w:rsidR="00F521A3" w:rsidRPr="00F521A3" w:rsidRDefault="00F521A3">
      <w:pPr>
        <w:pStyle w:val="Textodecomentrio"/>
        <w:rPr>
          <w:lang w:val="pt-BR"/>
        </w:rPr>
      </w:pPr>
      <w:r>
        <w:rPr>
          <w:rStyle w:val="Refdecomentrio"/>
        </w:rPr>
        <w:annotationRef/>
      </w:r>
      <w:r>
        <w:rPr>
          <w:lang w:val="pt-BR"/>
        </w:rPr>
        <w:t>Consistente em que sentido?</w:t>
      </w:r>
    </w:p>
  </w:comment>
  <w:comment w:id="106" w:author="Thiago Ferreira Quilice" w:date="2018-10-01T23:46:00Z" w:initials="TFQ">
    <w:p w14:paraId="0145691E" w14:textId="662B5FA0" w:rsidR="002C7820" w:rsidRPr="002C7820" w:rsidRDefault="002C7820">
      <w:pPr>
        <w:pStyle w:val="Textodecomentrio"/>
        <w:rPr>
          <w:lang w:val="pt-BR"/>
        </w:rPr>
      </w:pPr>
      <w:r>
        <w:rPr>
          <w:rStyle w:val="Refdecomentrio"/>
        </w:rPr>
        <w:annotationRef/>
      </w:r>
      <w:r>
        <w:rPr>
          <w:lang w:val="pt-BR"/>
        </w:rPr>
        <w:t>Sugiro retirar. Dizer que um é o carro-chefe não significa que o outro seria deixado de lado.</w:t>
      </w:r>
    </w:p>
  </w:comment>
  <w:comment w:id="120" w:author="Thiago Ferreira Quilice" w:date="2018-10-01T23:50:00Z" w:initials="TFQ">
    <w:p w14:paraId="343C5522" w14:textId="4E90A041" w:rsidR="003326F8" w:rsidRPr="003326F8" w:rsidRDefault="003326F8">
      <w:pPr>
        <w:pStyle w:val="Textodecomentrio"/>
        <w:rPr>
          <w:lang w:val="pt-BR"/>
        </w:rPr>
      </w:pPr>
      <w:r>
        <w:rPr>
          <w:rStyle w:val="Refdecomentrio"/>
        </w:rPr>
        <w:annotationRef/>
      </w:r>
      <w:r>
        <w:rPr>
          <w:lang w:val="pt-BR"/>
        </w:rPr>
        <w:t>Como é a primeira vez que a sigla aparece, é preciso</w:t>
      </w:r>
      <w:r w:rsidR="008A5E83">
        <w:rPr>
          <w:lang w:val="pt-BR"/>
        </w:rPr>
        <w:t xml:space="preserve"> incluir o nome completo.</w:t>
      </w:r>
    </w:p>
  </w:comment>
  <w:comment w:id="132" w:author="Thiago Ferreira Quilice" w:date="2018-10-01T23:53:00Z" w:initials="TFQ">
    <w:p w14:paraId="0D1B2CD1" w14:textId="7BD73719" w:rsidR="00406550" w:rsidRPr="00406550" w:rsidRDefault="00406550">
      <w:pPr>
        <w:pStyle w:val="Textodecomentrio"/>
        <w:rPr>
          <w:lang w:val="pt-BR"/>
        </w:rPr>
      </w:pPr>
      <w:r>
        <w:rPr>
          <w:rStyle w:val="Refdecomentrio"/>
        </w:rPr>
        <w:annotationRef/>
      </w:r>
      <w:r>
        <w:rPr>
          <w:lang w:val="pt-BR"/>
        </w:rPr>
        <w:t>Inserir título, fonte e numeração em todas as figuras e tabelas.</w:t>
      </w:r>
    </w:p>
  </w:comment>
  <w:comment w:id="151" w:author="Thiago Ferreira Quilice" w:date="2018-10-01T23:54:00Z" w:initials="TFQ">
    <w:p w14:paraId="0A69C3E1" w14:textId="50EB501F" w:rsidR="00406550" w:rsidRPr="00406550" w:rsidRDefault="00406550">
      <w:pPr>
        <w:pStyle w:val="Textodecomentrio"/>
        <w:rPr>
          <w:lang w:val="pt-BR"/>
        </w:rPr>
      </w:pPr>
      <w:r>
        <w:rPr>
          <w:rStyle w:val="Refdecomentrio"/>
        </w:rPr>
        <w:annotationRef/>
      </w:r>
      <w:r>
        <w:rPr>
          <w:lang w:val="pt-BR"/>
        </w:rPr>
        <w:t>Padronizar o espa</w:t>
      </w:r>
      <w:r w:rsidR="001C75B4">
        <w:rPr>
          <w:lang w:val="pt-BR"/>
        </w:rPr>
        <w:t xml:space="preserve">çamento entre linhas no texto. </w:t>
      </w:r>
      <w:proofErr w:type="gramStart"/>
      <w:r w:rsidR="001C75B4">
        <w:rPr>
          <w:lang w:val="pt-BR"/>
        </w:rPr>
        <w:t>Em parte</w:t>
      </w:r>
      <w:proofErr w:type="gramEnd"/>
      <w:r w:rsidR="001C75B4">
        <w:rPr>
          <w:lang w:val="pt-BR"/>
        </w:rPr>
        <w:t xml:space="preserve"> está simples e em outra, 1,5.</w:t>
      </w:r>
    </w:p>
  </w:comment>
  <w:comment w:id="163" w:author="Thiago Ferreira Quilice" w:date="2018-10-01T23:58:00Z" w:initials="TFQ">
    <w:p w14:paraId="664B3C71" w14:textId="074C8331" w:rsidR="000E2BAE" w:rsidRPr="000E2BAE" w:rsidRDefault="000E2BAE">
      <w:pPr>
        <w:pStyle w:val="Textodecomentrio"/>
        <w:rPr>
          <w:lang w:val="pt-BR"/>
        </w:rPr>
      </w:pPr>
      <w:r>
        <w:rPr>
          <w:rStyle w:val="Refdecomentrio"/>
        </w:rPr>
        <w:annotationRef/>
      </w:r>
      <w:r>
        <w:rPr>
          <w:lang w:val="pt-BR"/>
        </w:rPr>
        <w:t>Não entendi se é cobra</w:t>
      </w:r>
      <w:r w:rsidR="005B7E48">
        <w:rPr>
          <w:lang w:val="pt-BR"/>
        </w:rPr>
        <w:t>d</w:t>
      </w:r>
      <w:r>
        <w:rPr>
          <w:lang w:val="pt-BR"/>
        </w:rPr>
        <w:t>o ou não...</w:t>
      </w:r>
    </w:p>
  </w:comment>
  <w:comment w:id="170" w:author="Thiago Ferreira Quilice" w:date="2018-10-02T00:02:00Z" w:initials="TFQ">
    <w:p w14:paraId="2298E261" w14:textId="44EF9A20" w:rsidR="009D4C7D" w:rsidRPr="009D4C7D" w:rsidRDefault="009D4C7D">
      <w:pPr>
        <w:pStyle w:val="Textodecomentrio"/>
        <w:rPr>
          <w:lang w:val="pt-BR"/>
        </w:rPr>
      </w:pPr>
      <w:r>
        <w:rPr>
          <w:rStyle w:val="Refdecomentrio"/>
        </w:rPr>
        <w:annotationRef/>
      </w:r>
      <w:r>
        <w:rPr>
          <w:lang w:val="pt-BR"/>
        </w:rPr>
        <w:t>Seria interessante citar a pesquisa que vocês fizeram no histórico de comentários da plataforma.</w:t>
      </w:r>
    </w:p>
  </w:comment>
  <w:comment w:id="192" w:author="Thiago Ferreira Quilice" w:date="2018-10-02T00:10:00Z" w:initials="TFQ">
    <w:p w14:paraId="58686537" w14:textId="6EB43F7A" w:rsidR="00980091" w:rsidRPr="00980091" w:rsidRDefault="00980091">
      <w:pPr>
        <w:pStyle w:val="Textodecomentrio"/>
        <w:rPr>
          <w:lang w:val="pt-BR"/>
        </w:rPr>
      </w:pPr>
      <w:r>
        <w:rPr>
          <w:rStyle w:val="Refdecomentrio"/>
        </w:rPr>
        <w:annotationRef/>
      </w:r>
      <w:r>
        <w:rPr>
          <w:lang w:val="pt-BR"/>
        </w:rPr>
        <w:t>Esta seção não deve constar no Plano de Negócios.</w:t>
      </w:r>
    </w:p>
  </w:comment>
  <w:comment w:id="206" w:author="Thiago Ferreira Quilice" w:date="2018-10-02T00:03:00Z" w:initials="TFQ">
    <w:p w14:paraId="601747C6" w14:textId="77777777" w:rsidR="00E73442" w:rsidRDefault="00E73442">
      <w:pPr>
        <w:pStyle w:val="Textodecomentrio"/>
        <w:rPr>
          <w:lang w:val="pt-BR"/>
        </w:rPr>
      </w:pPr>
      <w:r>
        <w:rPr>
          <w:rStyle w:val="Refdecomentrio"/>
        </w:rPr>
        <w:annotationRef/>
      </w:r>
      <w:r>
        <w:rPr>
          <w:lang w:val="pt-BR"/>
        </w:rPr>
        <w:t>Os anexos ficam no final</w:t>
      </w:r>
      <w:r w:rsidR="003D6CA0">
        <w:rPr>
          <w:lang w:val="pt-BR"/>
        </w:rPr>
        <w:t xml:space="preserve"> do trabalho.</w:t>
      </w:r>
    </w:p>
    <w:p w14:paraId="64686319" w14:textId="77777777" w:rsidR="003D6CA0" w:rsidRDefault="003D6CA0">
      <w:pPr>
        <w:pStyle w:val="Textodecomentrio"/>
        <w:rPr>
          <w:lang w:val="pt-BR"/>
        </w:rPr>
      </w:pPr>
    </w:p>
    <w:p w14:paraId="12A7068B" w14:textId="670CE646" w:rsidR="003D6CA0" w:rsidRPr="00E73442" w:rsidRDefault="003D6CA0">
      <w:pPr>
        <w:pStyle w:val="Textodecomentrio"/>
        <w:rPr>
          <w:lang w:val="pt-BR"/>
        </w:rPr>
      </w:pPr>
      <w:r>
        <w:rPr>
          <w:lang w:val="pt-BR"/>
        </w:rPr>
        <w:t xml:space="preserve">Obs.: Anexos são os materiais que não foram preparados pelos autores. Apêndices são preparados </w:t>
      </w:r>
      <w:proofErr w:type="gramStart"/>
      <w:r>
        <w:rPr>
          <w:lang w:val="pt-BR"/>
        </w:rPr>
        <w:t>pelo autores</w:t>
      </w:r>
      <w:proofErr w:type="gramEnd"/>
      <w:r>
        <w:rPr>
          <w:lang w:val="pt-BR"/>
        </w:rPr>
        <w:t>.</w:t>
      </w:r>
    </w:p>
  </w:comment>
  <w:comment w:id="274" w:author="Thiago Ferreira Quilice" w:date="2018-10-02T00:11:00Z" w:initials="TFQ">
    <w:p w14:paraId="6C4D771E" w14:textId="77777777" w:rsidR="00606EC9" w:rsidRDefault="00606EC9">
      <w:pPr>
        <w:pStyle w:val="Textodecomentrio"/>
        <w:rPr>
          <w:lang w:val="pt-BR"/>
        </w:rPr>
      </w:pPr>
      <w:r>
        <w:rPr>
          <w:rStyle w:val="Refdecomentrio"/>
        </w:rPr>
        <w:annotationRef/>
      </w:r>
      <w:r w:rsidR="00834AD9">
        <w:rPr>
          <w:lang w:val="pt-BR"/>
        </w:rPr>
        <w:t>Foi interessante a adoção dessa metodologia.</w:t>
      </w:r>
    </w:p>
    <w:p w14:paraId="07D73887" w14:textId="77777777" w:rsidR="00834AD9" w:rsidRDefault="00834AD9">
      <w:pPr>
        <w:pStyle w:val="Textodecomentrio"/>
        <w:rPr>
          <w:lang w:val="pt-BR"/>
        </w:rPr>
      </w:pPr>
    </w:p>
    <w:p w14:paraId="0B4EBDE9" w14:textId="77777777" w:rsidR="00834AD9" w:rsidRDefault="00834AD9">
      <w:pPr>
        <w:pStyle w:val="Textodecomentrio"/>
        <w:rPr>
          <w:lang w:val="pt-BR"/>
        </w:rPr>
      </w:pPr>
      <w:r>
        <w:rPr>
          <w:lang w:val="pt-BR"/>
        </w:rPr>
        <w:t>Sugiro incluir</w:t>
      </w:r>
      <w:r w:rsidR="003119CC">
        <w:rPr>
          <w:lang w:val="pt-BR"/>
        </w:rPr>
        <w:t xml:space="preserve"> também os fluxogramas de atendimentos dos clientes e dos prestadores de serviços.</w:t>
      </w:r>
    </w:p>
    <w:p w14:paraId="126F5EF6" w14:textId="77777777" w:rsidR="003119CC" w:rsidRDefault="003119CC">
      <w:pPr>
        <w:pStyle w:val="Textodecomentrio"/>
        <w:rPr>
          <w:lang w:val="pt-BR"/>
        </w:rPr>
      </w:pPr>
    </w:p>
    <w:p w14:paraId="60E856DA" w14:textId="2966FF36" w:rsidR="003119CC" w:rsidRPr="00834AD9" w:rsidRDefault="003119CC">
      <w:pPr>
        <w:pStyle w:val="Textodecomentrio"/>
        <w:rPr>
          <w:lang w:val="pt-BR"/>
        </w:rPr>
      </w:pPr>
      <w:r>
        <w:rPr>
          <w:lang w:val="pt-BR"/>
        </w:rPr>
        <w:t xml:space="preserve">É interessante visualmente e </w:t>
      </w:r>
      <w:r w:rsidR="00364841">
        <w:rPr>
          <w:lang w:val="pt-BR"/>
        </w:rPr>
        <w:t xml:space="preserve">para facilitar ainda mais o entendimento por parte dos </w:t>
      </w:r>
      <w:r w:rsidR="00364841">
        <w:rPr>
          <w:lang w:val="pt-BR"/>
        </w:rPr>
        <w:t>investidores.</w:t>
      </w:r>
      <w:bookmarkStart w:id="275" w:name="_GoBack"/>
      <w:bookmarkEnd w:id="27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77D2E1" w15:done="0"/>
  <w15:commentEx w15:paraId="037EB2F0" w15:done="0"/>
  <w15:commentEx w15:paraId="2FD3F17F" w15:done="0"/>
  <w15:commentEx w15:paraId="1DFF63D6" w15:done="0"/>
  <w15:commentEx w15:paraId="5C9103F3" w15:done="0"/>
  <w15:commentEx w15:paraId="677B77F4" w15:done="0"/>
  <w15:commentEx w15:paraId="2DA69B80" w15:done="0"/>
  <w15:commentEx w15:paraId="0145691E" w15:done="0"/>
  <w15:commentEx w15:paraId="343C5522" w15:done="0"/>
  <w15:commentEx w15:paraId="0D1B2CD1" w15:done="0"/>
  <w15:commentEx w15:paraId="0A69C3E1" w15:done="0"/>
  <w15:commentEx w15:paraId="664B3C71" w15:done="0"/>
  <w15:commentEx w15:paraId="2298E261" w15:done="0"/>
  <w15:commentEx w15:paraId="58686537" w15:done="0"/>
  <w15:commentEx w15:paraId="12A7068B" w15:done="0"/>
  <w15:commentEx w15:paraId="60E856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77D2E1" w16cid:durableId="1F5D2B54"/>
  <w16cid:commentId w16cid:paraId="037EB2F0" w16cid:durableId="1F5D2D3E"/>
  <w16cid:commentId w16cid:paraId="2FD3F17F" w16cid:durableId="1F5D2ED3"/>
  <w16cid:commentId w16cid:paraId="1DFF63D6" w16cid:durableId="1F5D2F06"/>
  <w16cid:commentId w16cid:paraId="5C9103F3" w16cid:durableId="1F5D2F97"/>
  <w16cid:commentId w16cid:paraId="677B77F4" w16cid:durableId="1F5D2FD4"/>
  <w16cid:commentId w16cid:paraId="2DA69B80" w16cid:durableId="1F5D2FF7"/>
  <w16cid:commentId w16cid:paraId="0145691E" w16cid:durableId="1F5D3049"/>
  <w16cid:commentId w16cid:paraId="343C5522" w16cid:durableId="1F5D3157"/>
  <w16cid:commentId w16cid:paraId="0D1B2CD1" w16cid:durableId="1F5D3203"/>
  <w16cid:commentId w16cid:paraId="0A69C3E1" w16cid:durableId="1F5D3220"/>
  <w16cid:commentId w16cid:paraId="664B3C71" w16cid:durableId="1F5D331D"/>
  <w16cid:commentId w16cid:paraId="2298E261" w16cid:durableId="1F5D33FC"/>
  <w16cid:commentId w16cid:paraId="58686537" w16cid:durableId="1F5D35EC"/>
  <w16cid:commentId w16cid:paraId="12A7068B" w16cid:durableId="1F5D3467"/>
  <w16cid:commentId w16cid:paraId="60E856DA" w16cid:durableId="1F5D36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956D4"/>
    <w:multiLevelType w:val="multilevel"/>
    <w:tmpl w:val="88A45C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07305A"/>
    <w:multiLevelType w:val="multilevel"/>
    <w:tmpl w:val="6276DB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1CC6CF0"/>
    <w:multiLevelType w:val="multilevel"/>
    <w:tmpl w:val="222C7E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6550130"/>
    <w:multiLevelType w:val="multilevel"/>
    <w:tmpl w:val="6B9EE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0A146B"/>
    <w:multiLevelType w:val="multilevel"/>
    <w:tmpl w:val="F00C9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B62E09"/>
    <w:multiLevelType w:val="multilevel"/>
    <w:tmpl w:val="9CB66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4A3E3C"/>
    <w:multiLevelType w:val="multilevel"/>
    <w:tmpl w:val="AC6AC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9B457F"/>
    <w:multiLevelType w:val="multilevel"/>
    <w:tmpl w:val="DC86B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0FD52F8"/>
    <w:multiLevelType w:val="multilevel"/>
    <w:tmpl w:val="637E3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01515C"/>
    <w:multiLevelType w:val="multilevel"/>
    <w:tmpl w:val="DE924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6517F2"/>
    <w:multiLevelType w:val="multilevel"/>
    <w:tmpl w:val="9BFCA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FCC53B7"/>
    <w:multiLevelType w:val="multilevel"/>
    <w:tmpl w:val="BB4A9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B631537"/>
    <w:multiLevelType w:val="multilevel"/>
    <w:tmpl w:val="3CE0C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11515B8"/>
    <w:multiLevelType w:val="multilevel"/>
    <w:tmpl w:val="F5FEA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1"/>
  </w:num>
  <w:num w:numId="3">
    <w:abstractNumId w:val="7"/>
  </w:num>
  <w:num w:numId="4">
    <w:abstractNumId w:val="3"/>
  </w:num>
  <w:num w:numId="5">
    <w:abstractNumId w:val="1"/>
  </w:num>
  <w:num w:numId="6">
    <w:abstractNumId w:val="9"/>
  </w:num>
  <w:num w:numId="7">
    <w:abstractNumId w:val="6"/>
  </w:num>
  <w:num w:numId="8">
    <w:abstractNumId w:val="8"/>
  </w:num>
  <w:num w:numId="9">
    <w:abstractNumId w:val="13"/>
  </w:num>
  <w:num w:numId="10">
    <w:abstractNumId w:val="4"/>
  </w:num>
  <w:num w:numId="11">
    <w:abstractNumId w:val="10"/>
  </w:num>
  <w:num w:numId="12">
    <w:abstractNumId w:val="12"/>
  </w:num>
  <w:num w:numId="13">
    <w:abstractNumId w:val="5"/>
  </w:num>
  <w:num w:numId="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iago Ferreira Quilice">
    <w15:presenceInfo w15:providerId="Windows Live" w15:userId="6923164efe53a4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trackRevisions/>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72712C"/>
    <w:rsid w:val="00013659"/>
    <w:rsid w:val="00061A52"/>
    <w:rsid w:val="000772DE"/>
    <w:rsid w:val="000E2BAE"/>
    <w:rsid w:val="001B457E"/>
    <w:rsid w:val="001C27A9"/>
    <w:rsid w:val="001C75B4"/>
    <w:rsid w:val="001F45E7"/>
    <w:rsid w:val="002C7820"/>
    <w:rsid w:val="002F35BF"/>
    <w:rsid w:val="003119CC"/>
    <w:rsid w:val="0031251F"/>
    <w:rsid w:val="003326F8"/>
    <w:rsid w:val="00364841"/>
    <w:rsid w:val="003D3252"/>
    <w:rsid w:val="003D6CA0"/>
    <w:rsid w:val="003E4730"/>
    <w:rsid w:val="00406550"/>
    <w:rsid w:val="00421AD2"/>
    <w:rsid w:val="004E2CD2"/>
    <w:rsid w:val="005109EB"/>
    <w:rsid w:val="00512311"/>
    <w:rsid w:val="00525247"/>
    <w:rsid w:val="005B7E48"/>
    <w:rsid w:val="005D698C"/>
    <w:rsid w:val="005F2090"/>
    <w:rsid w:val="00606EC9"/>
    <w:rsid w:val="0062465A"/>
    <w:rsid w:val="006663FC"/>
    <w:rsid w:val="006F4DAE"/>
    <w:rsid w:val="0072712C"/>
    <w:rsid w:val="007C11E5"/>
    <w:rsid w:val="00821C04"/>
    <w:rsid w:val="00834AD9"/>
    <w:rsid w:val="008A5E83"/>
    <w:rsid w:val="008C0E99"/>
    <w:rsid w:val="008E2EE3"/>
    <w:rsid w:val="00980091"/>
    <w:rsid w:val="009D4C7D"/>
    <w:rsid w:val="00B13006"/>
    <w:rsid w:val="00BB19F3"/>
    <w:rsid w:val="00BD4D30"/>
    <w:rsid w:val="00C0637F"/>
    <w:rsid w:val="00C11742"/>
    <w:rsid w:val="00DE016F"/>
    <w:rsid w:val="00E01FAA"/>
    <w:rsid w:val="00E16850"/>
    <w:rsid w:val="00E52723"/>
    <w:rsid w:val="00E53852"/>
    <w:rsid w:val="00E73442"/>
    <w:rsid w:val="00EB471A"/>
    <w:rsid w:val="00F521A3"/>
    <w:rsid w:val="00F57180"/>
    <w:rsid w:val="00F745EA"/>
    <w:rsid w:val="00FD16E3"/>
    <w:rsid w:val="00FD6613"/>
    <w:rsid w:val="00FF77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14764"/>
  <w15:docId w15:val="{7D40064B-9159-4C99-8536-30A4FFB52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pt-B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Refdecomentrio">
    <w:name w:val="annotation reference"/>
    <w:basedOn w:val="Fontepargpadro"/>
    <w:uiPriority w:val="99"/>
    <w:semiHidden/>
    <w:unhideWhenUsed/>
    <w:rsid w:val="00421AD2"/>
    <w:rPr>
      <w:sz w:val="16"/>
      <w:szCs w:val="16"/>
    </w:rPr>
  </w:style>
  <w:style w:type="paragraph" w:styleId="Textodecomentrio">
    <w:name w:val="annotation text"/>
    <w:basedOn w:val="Normal"/>
    <w:link w:val="TextodecomentrioChar"/>
    <w:uiPriority w:val="99"/>
    <w:semiHidden/>
    <w:unhideWhenUsed/>
    <w:rsid w:val="00421AD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21AD2"/>
    <w:rPr>
      <w:sz w:val="20"/>
      <w:szCs w:val="20"/>
    </w:rPr>
  </w:style>
  <w:style w:type="paragraph" w:styleId="Assuntodocomentrio">
    <w:name w:val="annotation subject"/>
    <w:basedOn w:val="Textodecomentrio"/>
    <w:next w:val="Textodecomentrio"/>
    <w:link w:val="AssuntodocomentrioChar"/>
    <w:uiPriority w:val="99"/>
    <w:semiHidden/>
    <w:unhideWhenUsed/>
    <w:rsid w:val="00421AD2"/>
    <w:rPr>
      <w:b/>
      <w:bCs/>
    </w:rPr>
  </w:style>
  <w:style w:type="character" w:customStyle="1" w:styleId="AssuntodocomentrioChar">
    <w:name w:val="Assunto do comentário Char"/>
    <w:basedOn w:val="TextodecomentrioChar"/>
    <w:link w:val="Assuntodocomentrio"/>
    <w:uiPriority w:val="99"/>
    <w:semiHidden/>
    <w:rsid w:val="00421AD2"/>
    <w:rPr>
      <w:b/>
      <w:bCs/>
      <w:sz w:val="20"/>
      <w:szCs w:val="20"/>
    </w:rPr>
  </w:style>
  <w:style w:type="paragraph" w:styleId="Textodebalo">
    <w:name w:val="Balloon Text"/>
    <w:basedOn w:val="Normal"/>
    <w:link w:val="TextodebaloChar"/>
    <w:uiPriority w:val="99"/>
    <w:semiHidden/>
    <w:unhideWhenUsed/>
    <w:rsid w:val="00421AD2"/>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21A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13</Pages>
  <Words>3609</Words>
  <Characters>19494</Characters>
  <Application>Microsoft Office Word</Application>
  <DocSecurity>0</DocSecurity>
  <Lines>162</Lines>
  <Paragraphs>46</Paragraphs>
  <ScaleCrop>false</ScaleCrop>
  <Company/>
  <LinksUpToDate>false</LinksUpToDate>
  <CharactersWithSpaces>23057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Thiago Ferreira Quilice</cp:lastModifiedBy>
  <cp:revision>57</cp:revision>
  <dcterms:created xsi:type="dcterms:W3CDTF">2018-10-02T02:02:00Z</dcterms:created>
  <dcterms:modified xsi:type="dcterms:W3CDTF">2018-10-02T03:13:00Z</dcterms:modified>
</cp:coreProperties>
</file>